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56973E" w14:textId="77777777" w:rsidR="000A2303" w:rsidRDefault="000A2303" w:rsidP="005039BB">
      <w:pPr>
        <w:pStyle w:val="Addressee"/>
        <w:tabs>
          <w:tab w:val="left" w:pos="5670"/>
        </w:tabs>
        <w:spacing w:line="240" w:lineRule="auto"/>
        <w:rPr>
          <w:szCs w:val="20"/>
        </w:rPr>
      </w:pPr>
      <w:r>
        <w:rPr>
          <w:noProof/>
          <w:szCs w:val="20"/>
          <w:lang w:val="en-AU" w:eastAsia="en-AU"/>
        </w:rPr>
        <w:drawing>
          <wp:anchor distT="0" distB="0" distL="114300" distR="114300" simplePos="0" relativeHeight="251660288" behindDoc="0" locked="0" layoutInCell="1" allowOverlap="1" wp14:anchorId="1B7FD8F2" wp14:editId="3B661F75">
            <wp:simplePos x="0" y="0"/>
            <wp:positionH relativeFrom="column">
              <wp:posOffset>4023995</wp:posOffset>
            </wp:positionH>
            <wp:positionV relativeFrom="paragraph">
              <wp:posOffset>1587</wp:posOffset>
            </wp:positionV>
            <wp:extent cx="2160000" cy="864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ash_Uni_Logo.jpg"/>
                    <pic:cNvPicPr/>
                  </pic:nvPicPr>
                  <pic:blipFill>
                    <a:blip r:embed="rId6">
                      <a:extLst>
                        <a:ext uri="{28A0092B-C50C-407E-A947-70E740481C1C}">
                          <a14:useLocalDpi xmlns:a14="http://schemas.microsoft.com/office/drawing/2010/main" val="0"/>
                        </a:ext>
                      </a:extLst>
                    </a:blip>
                    <a:stretch>
                      <a:fillRect/>
                    </a:stretch>
                  </pic:blipFill>
                  <pic:spPr>
                    <a:xfrm>
                      <a:off x="0" y="0"/>
                      <a:ext cx="2160000" cy="864000"/>
                    </a:xfrm>
                    <a:prstGeom prst="rect">
                      <a:avLst/>
                    </a:prstGeom>
                  </pic:spPr>
                </pic:pic>
              </a:graphicData>
            </a:graphic>
            <wp14:sizeRelH relativeFrom="page">
              <wp14:pctWidth>0</wp14:pctWidth>
            </wp14:sizeRelH>
            <wp14:sizeRelV relativeFrom="page">
              <wp14:pctHeight>0</wp14:pctHeight>
            </wp14:sizeRelV>
          </wp:anchor>
        </w:drawing>
      </w:r>
      <w:r>
        <w:rPr>
          <w:b/>
          <w:szCs w:val="20"/>
        </w:rPr>
        <w:t>Masoud Ghodrati</w:t>
      </w:r>
      <w:r w:rsidRPr="00CE18ED">
        <w:rPr>
          <w:szCs w:val="20"/>
        </w:rPr>
        <w:t xml:space="preserve">, </w:t>
      </w:r>
    </w:p>
    <w:p w14:paraId="7FF51BD5" w14:textId="34D4A0AE" w:rsidR="005E52FA" w:rsidRDefault="005E52FA" w:rsidP="005E52FA">
      <w:pPr>
        <w:pStyle w:val="Addressee"/>
        <w:tabs>
          <w:tab w:val="left" w:pos="5670"/>
        </w:tabs>
        <w:spacing w:line="240" w:lineRule="auto"/>
        <w:rPr>
          <w:szCs w:val="20"/>
        </w:rPr>
      </w:pPr>
      <w:r>
        <w:rPr>
          <w:szCs w:val="20"/>
        </w:rPr>
        <w:t>Department of Physiology,</w:t>
      </w:r>
      <w:r w:rsidRPr="005E52FA">
        <w:rPr>
          <w:szCs w:val="20"/>
        </w:rPr>
        <w:t xml:space="preserve"> Neuroscience Program</w:t>
      </w:r>
      <w:r w:rsidR="00D85879">
        <w:rPr>
          <w:szCs w:val="20"/>
        </w:rPr>
        <w:t>,</w:t>
      </w:r>
      <w:r w:rsidRPr="005E52FA">
        <w:rPr>
          <w:szCs w:val="20"/>
        </w:rPr>
        <w:t xml:space="preserve"> </w:t>
      </w:r>
    </w:p>
    <w:p w14:paraId="35A0E47F" w14:textId="301F0E00" w:rsidR="005E52FA" w:rsidRPr="005E52FA" w:rsidRDefault="005E52FA" w:rsidP="00D85879">
      <w:pPr>
        <w:pStyle w:val="Addressee"/>
        <w:tabs>
          <w:tab w:val="left" w:pos="5670"/>
        </w:tabs>
        <w:spacing w:line="240" w:lineRule="auto"/>
        <w:rPr>
          <w:szCs w:val="20"/>
        </w:rPr>
      </w:pPr>
      <w:r w:rsidRPr="005E52FA">
        <w:rPr>
          <w:szCs w:val="20"/>
        </w:rPr>
        <w:t>Biomedicine Discovery Institute</w:t>
      </w:r>
      <w:r>
        <w:rPr>
          <w:szCs w:val="20"/>
        </w:rPr>
        <w:t>,</w:t>
      </w:r>
      <w:r w:rsidRPr="005E52FA">
        <w:rPr>
          <w:szCs w:val="20"/>
        </w:rPr>
        <w:t xml:space="preserve"> </w:t>
      </w:r>
    </w:p>
    <w:p w14:paraId="786AAD48" w14:textId="77777777" w:rsidR="005E52FA" w:rsidRDefault="005E52FA" w:rsidP="005E52FA">
      <w:pPr>
        <w:pStyle w:val="Addressee"/>
        <w:tabs>
          <w:tab w:val="left" w:pos="5670"/>
        </w:tabs>
        <w:spacing w:line="240" w:lineRule="auto"/>
        <w:rPr>
          <w:szCs w:val="20"/>
        </w:rPr>
      </w:pPr>
      <w:r w:rsidRPr="005E52FA">
        <w:rPr>
          <w:szCs w:val="20"/>
        </w:rPr>
        <w:t>Monash University, Clayton, VIC 3800, Australia</w:t>
      </w:r>
    </w:p>
    <w:p w14:paraId="2F86987F" w14:textId="3689DD78" w:rsidR="000A2303" w:rsidRDefault="005E52FA" w:rsidP="005E52FA">
      <w:pPr>
        <w:pStyle w:val="Addressee"/>
        <w:tabs>
          <w:tab w:val="left" w:pos="5670"/>
        </w:tabs>
        <w:spacing w:line="240" w:lineRule="auto"/>
      </w:pPr>
      <w:r>
        <w:t xml:space="preserve">Email: </w:t>
      </w:r>
      <w:hyperlink r:id="rId7" w:history="1">
        <w:r w:rsidR="00D85879" w:rsidRPr="00A46CA6">
          <w:rPr>
            <w:rStyle w:val="Hyperlink"/>
          </w:rPr>
          <w:t>ghodrati.masoud@gmail.com</w:t>
        </w:r>
      </w:hyperlink>
      <w:r w:rsidR="00D85879">
        <w:t xml:space="preserve"> </w:t>
      </w:r>
    </w:p>
    <w:p w14:paraId="599504FF" w14:textId="6AA77347" w:rsidR="000A2303" w:rsidRDefault="000A2303" w:rsidP="000A2303">
      <w:pPr>
        <w:pStyle w:val="Addressee"/>
        <w:tabs>
          <w:tab w:val="left" w:pos="5670"/>
        </w:tabs>
        <w:spacing w:line="240" w:lineRule="auto"/>
        <w:rPr>
          <w:szCs w:val="20"/>
          <w:lang w:val="de-DE"/>
        </w:rPr>
      </w:pPr>
      <w:r w:rsidRPr="00CE18ED">
        <w:rPr>
          <w:szCs w:val="20"/>
          <w:lang w:val="de-DE"/>
        </w:rPr>
        <w:t>Phone: +</w:t>
      </w:r>
      <w:r>
        <w:rPr>
          <w:szCs w:val="20"/>
          <w:lang w:val="de-DE"/>
        </w:rPr>
        <w:t>61</w:t>
      </w:r>
      <w:r w:rsidR="005E52FA">
        <w:rPr>
          <w:szCs w:val="20"/>
          <w:lang w:val="de-DE"/>
        </w:rPr>
        <w:t xml:space="preserve"> </w:t>
      </w:r>
      <w:r w:rsidR="00D85879">
        <w:rPr>
          <w:szCs w:val="20"/>
          <w:lang w:val="de-DE"/>
        </w:rPr>
        <w:t>469 726 096</w:t>
      </w:r>
    </w:p>
    <w:p w14:paraId="34FE4F0C" w14:textId="622A6BEA" w:rsidR="00D85879" w:rsidRDefault="00D85879" w:rsidP="000A2303">
      <w:pPr>
        <w:pStyle w:val="Addressee"/>
        <w:tabs>
          <w:tab w:val="left" w:pos="5670"/>
        </w:tabs>
        <w:spacing w:line="240" w:lineRule="auto"/>
        <w:rPr>
          <w:szCs w:val="20"/>
          <w:lang w:val="de-DE"/>
        </w:rPr>
      </w:pPr>
      <w:r>
        <w:rPr>
          <w:noProof/>
          <w:szCs w:val="20"/>
          <w:lang w:val="en-AU" w:eastAsia="en-AU"/>
        </w:rPr>
        <w:drawing>
          <wp:anchor distT="0" distB="0" distL="114300" distR="114300" simplePos="0" relativeHeight="251661312" behindDoc="0" locked="0" layoutInCell="1" allowOverlap="1" wp14:anchorId="324502FD" wp14:editId="57D1ACE9">
            <wp:simplePos x="0" y="0"/>
            <wp:positionH relativeFrom="column">
              <wp:posOffset>3937635</wp:posOffset>
            </wp:positionH>
            <wp:positionV relativeFrom="paragraph">
              <wp:posOffset>88582</wp:posOffset>
            </wp:positionV>
            <wp:extent cx="2159635" cy="808355"/>
            <wp:effectExtent l="0" t="0" r="0" b="0"/>
            <wp:wrapNone/>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9635" cy="808355"/>
                    </a:xfrm>
                    <a:prstGeom prst="rect">
                      <a:avLst/>
                    </a:prstGeom>
                  </pic:spPr>
                </pic:pic>
              </a:graphicData>
            </a:graphic>
            <wp14:sizeRelH relativeFrom="page">
              <wp14:pctWidth>0</wp14:pctWidth>
            </wp14:sizeRelH>
            <wp14:sizeRelV relativeFrom="page">
              <wp14:pctHeight>0</wp14:pctHeight>
            </wp14:sizeRelV>
          </wp:anchor>
        </w:drawing>
      </w:r>
    </w:p>
    <w:p w14:paraId="601C753F" w14:textId="4BE9C5F7" w:rsidR="00D85879" w:rsidRPr="00D85879" w:rsidRDefault="00D85879" w:rsidP="000A2303">
      <w:pPr>
        <w:pStyle w:val="Addressee"/>
        <w:tabs>
          <w:tab w:val="left" w:pos="5670"/>
        </w:tabs>
        <w:spacing w:line="240" w:lineRule="auto"/>
        <w:rPr>
          <w:b/>
          <w:szCs w:val="20"/>
        </w:rPr>
      </w:pPr>
      <w:r w:rsidRPr="00D85879">
        <w:rPr>
          <w:b/>
          <w:szCs w:val="20"/>
        </w:rPr>
        <w:t>Hamid Karimi-Rouzbahani</w:t>
      </w:r>
      <w:r w:rsidRPr="00D85879">
        <w:rPr>
          <w:bCs/>
          <w:szCs w:val="20"/>
        </w:rPr>
        <w:t>,</w:t>
      </w:r>
    </w:p>
    <w:p w14:paraId="154CF392" w14:textId="54D7D17B" w:rsidR="00D85879" w:rsidRDefault="00D85879" w:rsidP="00D85879">
      <w:pPr>
        <w:pStyle w:val="Addressee"/>
        <w:tabs>
          <w:tab w:val="left" w:pos="5670"/>
        </w:tabs>
        <w:spacing w:line="240" w:lineRule="auto"/>
        <w:rPr>
          <w:szCs w:val="20"/>
        </w:rPr>
      </w:pPr>
      <w:r w:rsidRPr="00D85879">
        <w:rPr>
          <w:szCs w:val="20"/>
        </w:rPr>
        <w:t>Perception in Action Research Centre</w:t>
      </w:r>
      <w:r>
        <w:rPr>
          <w:szCs w:val="20"/>
        </w:rPr>
        <w:t>,</w:t>
      </w:r>
    </w:p>
    <w:p w14:paraId="37DC156F" w14:textId="666F9816" w:rsidR="00D85879" w:rsidRDefault="00D85879" w:rsidP="00D85879">
      <w:pPr>
        <w:pStyle w:val="Addressee"/>
        <w:tabs>
          <w:tab w:val="left" w:pos="5670"/>
        </w:tabs>
        <w:spacing w:line="240" w:lineRule="auto"/>
        <w:rPr>
          <w:szCs w:val="20"/>
        </w:rPr>
      </w:pPr>
      <w:r w:rsidRPr="00D85879">
        <w:rPr>
          <w:szCs w:val="20"/>
        </w:rPr>
        <w:t>Department of Cognitive Science</w:t>
      </w:r>
      <w:r>
        <w:rPr>
          <w:szCs w:val="20"/>
        </w:rPr>
        <w:t>,</w:t>
      </w:r>
    </w:p>
    <w:p w14:paraId="17B9DAB2" w14:textId="625C619B" w:rsidR="00D85879" w:rsidRDefault="00D85879" w:rsidP="00D85879">
      <w:pPr>
        <w:pStyle w:val="Addressee"/>
        <w:tabs>
          <w:tab w:val="left" w:pos="5670"/>
        </w:tabs>
        <w:spacing w:line="240" w:lineRule="auto"/>
        <w:rPr>
          <w:szCs w:val="20"/>
        </w:rPr>
      </w:pPr>
      <w:r w:rsidRPr="00D85879">
        <w:rPr>
          <w:szCs w:val="20"/>
        </w:rPr>
        <w:t xml:space="preserve">Macquarie University, NSW, 2109, Australia </w:t>
      </w:r>
    </w:p>
    <w:p w14:paraId="0D195F16" w14:textId="538F7C33" w:rsidR="00D85879" w:rsidRDefault="00D85879" w:rsidP="00D85879">
      <w:pPr>
        <w:pStyle w:val="Addressee"/>
        <w:tabs>
          <w:tab w:val="left" w:pos="5670"/>
        </w:tabs>
        <w:spacing w:line="240" w:lineRule="auto"/>
        <w:rPr>
          <w:szCs w:val="20"/>
        </w:rPr>
      </w:pPr>
      <w:r>
        <w:rPr>
          <w:szCs w:val="20"/>
        </w:rPr>
        <w:t xml:space="preserve">Email: </w:t>
      </w:r>
      <w:hyperlink r:id="rId9" w:history="1">
        <w:r w:rsidRPr="00A46CA6">
          <w:rPr>
            <w:rStyle w:val="Hyperlink"/>
            <w:szCs w:val="20"/>
          </w:rPr>
          <w:t>hamid.karimi-rouzbahani@mq.edu.au</w:t>
        </w:r>
      </w:hyperlink>
      <w:r>
        <w:rPr>
          <w:szCs w:val="20"/>
        </w:rPr>
        <w:t xml:space="preserve"> </w:t>
      </w:r>
    </w:p>
    <w:p w14:paraId="1E3CA605" w14:textId="0DE82842" w:rsidR="00D85879" w:rsidRPr="00CE18ED" w:rsidRDefault="00D85879" w:rsidP="000A2303">
      <w:pPr>
        <w:pStyle w:val="Addressee"/>
        <w:tabs>
          <w:tab w:val="left" w:pos="5670"/>
        </w:tabs>
        <w:spacing w:line="240" w:lineRule="auto"/>
        <w:rPr>
          <w:szCs w:val="20"/>
          <w:lang w:val="de-DE"/>
        </w:rPr>
      </w:pPr>
      <w:r w:rsidRPr="00CE18ED">
        <w:rPr>
          <w:szCs w:val="20"/>
          <w:lang w:val="de-DE"/>
        </w:rPr>
        <w:t>Phone:</w:t>
      </w:r>
      <w:ins w:id="0" w:author="Hamid Karimi-Rouzbahani" w:date="2020-08-05T14:23:00Z">
        <w:r w:rsidR="00127199">
          <w:rPr>
            <w:szCs w:val="20"/>
            <w:lang w:val="de-DE"/>
          </w:rPr>
          <w:t xml:space="preserve"> +61 298 506 </w:t>
        </w:r>
        <w:bookmarkStart w:id="1" w:name="_GoBack"/>
        <w:bookmarkEnd w:id="1"/>
        <w:r w:rsidR="00127199">
          <w:rPr>
            <w:szCs w:val="20"/>
            <w:lang w:val="de-DE"/>
          </w:rPr>
          <w:t>738</w:t>
        </w:r>
      </w:ins>
    </w:p>
    <w:p w14:paraId="44ED81B4" w14:textId="77777777" w:rsidR="00D50DC2" w:rsidRDefault="00D50DC2"/>
    <w:p w14:paraId="2CD68A7B" w14:textId="77777777" w:rsidR="005E52FA" w:rsidRPr="00496BB6" w:rsidRDefault="005E52FA" w:rsidP="00496BB6">
      <w:pPr>
        <w:pStyle w:val="Addressee"/>
        <w:tabs>
          <w:tab w:val="left" w:pos="5670"/>
        </w:tabs>
        <w:spacing w:line="240" w:lineRule="auto"/>
        <w:rPr>
          <w:szCs w:val="20"/>
        </w:rPr>
      </w:pPr>
      <w:r w:rsidRPr="00496BB6">
        <w:rPr>
          <w:szCs w:val="20"/>
        </w:rPr>
        <w:t>Editor-in-Chief</w:t>
      </w:r>
    </w:p>
    <w:p w14:paraId="28AD866A" w14:textId="6573146B" w:rsidR="00496BB6" w:rsidRPr="00560219" w:rsidRDefault="00FE1A25" w:rsidP="007577C5">
      <w:pPr>
        <w:pStyle w:val="Addressee"/>
        <w:tabs>
          <w:tab w:val="left" w:pos="5670"/>
        </w:tabs>
        <w:spacing w:line="240" w:lineRule="auto"/>
        <w:rPr>
          <w:i/>
          <w:iCs/>
          <w:szCs w:val="20"/>
        </w:rPr>
      </w:pPr>
      <w:r w:rsidRPr="00560219">
        <w:rPr>
          <w:i/>
          <w:iCs/>
          <w:szCs w:val="20"/>
        </w:rPr>
        <w:t>eLife</w:t>
      </w:r>
    </w:p>
    <w:p w14:paraId="1190595B" w14:textId="77777777" w:rsidR="0038400D" w:rsidRPr="007577C5" w:rsidRDefault="0038400D" w:rsidP="007577C5">
      <w:pPr>
        <w:pStyle w:val="Addressee"/>
        <w:tabs>
          <w:tab w:val="left" w:pos="5670"/>
        </w:tabs>
        <w:spacing w:line="240" w:lineRule="auto"/>
        <w:rPr>
          <w:szCs w:val="20"/>
        </w:rPr>
      </w:pPr>
    </w:p>
    <w:p w14:paraId="64B9E6A7" w14:textId="0A7CF716" w:rsidR="00890037" w:rsidRDefault="00C069FE" w:rsidP="00632DF5">
      <w:pPr>
        <w:spacing w:line="276" w:lineRule="auto"/>
        <w:ind w:firstLine="720"/>
        <w:jc w:val="both"/>
        <w:rPr>
          <w:rFonts w:asciiTheme="minorBidi" w:hAnsiTheme="minorBidi"/>
          <w:sz w:val="24"/>
          <w:szCs w:val="24"/>
        </w:rPr>
      </w:pPr>
      <w:r>
        <w:rPr>
          <w:rFonts w:asciiTheme="minorBidi" w:hAnsiTheme="minorBidi"/>
          <w:sz w:val="24"/>
          <w:szCs w:val="24"/>
        </w:rPr>
        <w:t>We are</w:t>
      </w:r>
      <w:r w:rsidR="005E52FA" w:rsidRPr="007577C5">
        <w:rPr>
          <w:rFonts w:asciiTheme="minorBidi" w:hAnsiTheme="minorBidi"/>
          <w:sz w:val="24"/>
          <w:szCs w:val="24"/>
        </w:rPr>
        <w:t xml:space="preserve"> pleased to submit an original research article </w:t>
      </w:r>
      <w:r w:rsidR="007577C5" w:rsidRPr="007577C5">
        <w:rPr>
          <w:rFonts w:asciiTheme="minorBidi" w:hAnsiTheme="minorBidi"/>
          <w:sz w:val="24"/>
          <w:szCs w:val="24"/>
        </w:rPr>
        <w:t>“</w:t>
      </w:r>
      <w:r w:rsidR="00FE1A25" w:rsidRPr="00FE1A25">
        <w:rPr>
          <w:rFonts w:asciiTheme="minorBidi" w:hAnsiTheme="minorBidi"/>
          <w:sz w:val="24"/>
          <w:szCs w:val="24"/>
        </w:rPr>
        <w:t>Perceptual difficulty modulates the direction of information flow in familiar face recognition</w:t>
      </w:r>
      <w:r w:rsidR="007577C5" w:rsidRPr="007577C5">
        <w:rPr>
          <w:rFonts w:asciiTheme="minorBidi" w:hAnsiTheme="minorBidi"/>
          <w:sz w:val="24"/>
          <w:szCs w:val="24"/>
        </w:rPr>
        <w:t xml:space="preserve">” </w:t>
      </w:r>
      <w:r w:rsidR="005E52FA" w:rsidRPr="007577C5">
        <w:rPr>
          <w:rFonts w:asciiTheme="minorBidi" w:hAnsiTheme="minorBidi"/>
          <w:sz w:val="24"/>
          <w:szCs w:val="24"/>
        </w:rPr>
        <w:t xml:space="preserve">for consideration for publication in </w:t>
      </w:r>
      <w:r w:rsidR="00FE1A25">
        <w:rPr>
          <w:rFonts w:asciiTheme="minorBidi" w:hAnsiTheme="minorBidi"/>
          <w:i/>
          <w:iCs/>
          <w:sz w:val="24"/>
          <w:szCs w:val="24"/>
        </w:rPr>
        <w:t>eLife</w:t>
      </w:r>
      <w:ins w:id="2" w:author="Hamid Karimi-Rouzbahani" w:date="2020-08-05T14:21:00Z">
        <w:r w:rsidR="00D44BA7">
          <w:rPr>
            <w:rFonts w:asciiTheme="minorBidi" w:hAnsiTheme="minorBidi"/>
            <w:i/>
            <w:iCs/>
            <w:sz w:val="24"/>
            <w:szCs w:val="24"/>
          </w:rPr>
          <w:t xml:space="preserve"> </w:t>
        </w:r>
      </w:ins>
      <w:ins w:id="3" w:author="Hamid Karimi-Rouzbahani" w:date="2020-08-05T14:22:00Z">
        <w:r w:rsidR="003520E1">
          <w:rPr>
            <w:rFonts w:asciiTheme="minorBidi" w:hAnsiTheme="minorBidi"/>
            <w:sz w:val="24"/>
            <w:szCs w:val="24"/>
          </w:rPr>
          <w:t>in</w:t>
        </w:r>
      </w:ins>
      <w:ins w:id="4" w:author="Hamid Karimi-Rouzbahani" w:date="2020-08-05T14:21:00Z">
        <w:r w:rsidR="00D44BA7">
          <w:rPr>
            <w:rFonts w:asciiTheme="minorBidi" w:hAnsiTheme="minorBidi"/>
            <w:sz w:val="24"/>
            <w:szCs w:val="24"/>
          </w:rPr>
          <w:t xml:space="preserve"> </w:t>
        </w:r>
        <w:r w:rsidR="00D44BA7" w:rsidRPr="003D2C04">
          <w:rPr>
            <w:rFonts w:asciiTheme="minorBidi" w:hAnsiTheme="minorBidi"/>
            <w:sz w:val="24"/>
            <w:szCs w:val="24"/>
          </w:rPr>
          <w:t xml:space="preserve">the new </w:t>
        </w:r>
        <w:r w:rsidR="00D44BA7">
          <w:rPr>
            <w:rFonts w:asciiTheme="minorBidi" w:hAnsiTheme="minorBidi"/>
            <w:sz w:val="24"/>
            <w:szCs w:val="24"/>
          </w:rPr>
          <w:t>P</w:t>
        </w:r>
        <w:r w:rsidR="00D44BA7" w:rsidRPr="003D2C04">
          <w:rPr>
            <w:rFonts w:asciiTheme="minorBidi" w:hAnsiTheme="minorBidi"/>
            <w:sz w:val="24"/>
            <w:szCs w:val="24"/>
          </w:rPr>
          <w:t>reprint Review</w:t>
        </w:r>
        <w:r w:rsidR="00D44BA7" w:rsidRPr="007577C5">
          <w:rPr>
            <w:rFonts w:asciiTheme="minorBidi" w:hAnsiTheme="minorBidi"/>
            <w:sz w:val="24"/>
            <w:szCs w:val="24"/>
          </w:rPr>
          <w:t xml:space="preserve"> </w:t>
        </w:r>
      </w:ins>
      <w:ins w:id="5" w:author="Hamid Karimi-Rouzbahani" w:date="2020-08-05T14:22:00Z">
        <w:r w:rsidR="00632DF5">
          <w:rPr>
            <w:rFonts w:asciiTheme="minorBidi" w:hAnsiTheme="minorBidi"/>
            <w:sz w:val="24"/>
            <w:szCs w:val="24"/>
          </w:rPr>
          <w:t>pathway</w:t>
        </w:r>
      </w:ins>
      <w:r w:rsidR="005E52FA" w:rsidRPr="0038400D">
        <w:rPr>
          <w:rFonts w:asciiTheme="minorBidi" w:hAnsiTheme="minorBidi"/>
          <w:i/>
          <w:iCs/>
          <w:sz w:val="24"/>
          <w:szCs w:val="24"/>
        </w:rPr>
        <w:t>.</w:t>
      </w:r>
      <w:del w:id="6" w:author="Hamid Karimi-Rouzbahani" w:date="2020-08-05T13:46:00Z">
        <w:r w:rsidR="005E52FA" w:rsidRPr="007577C5" w:rsidDel="009A5C83">
          <w:rPr>
            <w:rFonts w:asciiTheme="minorBidi" w:hAnsiTheme="minorBidi"/>
            <w:sz w:val="24"/>
            <w:szCs w:val="24"/>
          </w:rPr>
          <w:delText xml:space="preserve"> </w:delText>
        </w:r>
      </w:del>
    </w:p>
    <w:p w14:paraId="2254AB54" w14:textId="15FB8993" w:rsidR="00D85A14" w:rsidRDefault="00560219" w:rsidP="00D44BA7">
      <w:pPr>
        <w:spacing w:line="276" w:lineRule="auto"/>
        <w:ind w:firstLine="720"/>
        <w:jc w:val="both"/>
        <w:rPr>
          <w:rFonts w:asciiTheme="minorBidi" w:hAnsiTheme="minorBidi"/>
          <w:i/>
          <w:sz w:val="24"/>
          <w:szCs w:val="24"/>
        </w:rPr>
        <w:pPrChange w:id="7" w:author="Hamid Karimi-Rouzbahani" w:date="2020-08-05T14:21:00Z">
          <w:pPr>
            <w:spacing w:line="276" w:lineRule="auto"/>
            <w:ind w:firstLine="720"/>
            <w:jc w:val="both"/>
          </w:pPr>
        </w:pPrChange>
      </w:pPr>
      <w:r w:rsidRPr="00560219">
        <w:rPr>
          <w:rFonts w:asciiTheme="minorBidi" w:hAnsiTheme="minorBidi"/>
          <w:sz w:val="24"/>
          <w:szCs w:val="24"/>
        </w:rPr>
        <w:t>Faces are crucial for our social interactions, allowing us to extract information about identity, gender, age, familiarity, intent and emotion. Humans categori</w:t>
      </w:r>
      <w:r w:rsidR="00F43981">
        <w:rPr>
          <w:rFonts w:asciiTheme="minorBidi" w:hAnsiTheme="minorBidi"/>
          <w:sz w:val="24"/>
          <w:szCs w:val="24"/>
        </w:rPr>
        <w:t>s</w:t>
      </w:r>
      <w:r w:rsidRPr="00560219">
        <w:rPr>
          <w:rFonts w:asciiTheme="minorBidi" w:hAnsiTheme="minorBidi"/>
          <w:sz w:val="24"/>
          <w:szCs w:val="24"/>
        </w:rPr>
        <w:t>e familiar faces more quickly and accurately than unfamiliar ones</w:t>
      </w:r>
      <w:del w:id="8" w:author="Hamid Karimi-Rouzbahani" w:date="2020-08-05T14:20:00Z">
        <w:r w:rsidRPr="00560219" w:rsidDel="00D44BA7">
          <w:rPr>
            <w:rFonts w:asciiTheme="minorBidi" w:hAnsiTheme="minorBidi"/>
            <w:sz w:val="24"/>
            <w:szCs w:val="24"/>
          </w:rPr>
          <w:delText>, and this advantage is more pronounced under difficult viewing conditions, where categori</w:delText>
        </w:r>
        <w:r w:rsidR="00F43981" w:rsidDel="00D44BA7">
          <w:rPr>
            <w:rFonts w:asciiTheme="minorBidi" w:hAnsiTheme="minorBidi"/>
            <w:sz w:val="24"/>
            <w:szCs w:val="24"/>
          </w:rPr>
          <w:delText>s</w:delText>
        </w:r>
        <w:r w:rsidRPr="00560219" w:rsidDel="00D44BA7">
          <w:rPr>
            <w:rFonts w:asciiTheme="minorBidi" w:hAnsiTheme="minorBidi"/>
            <w:sz w:val="24"/>
            <w:szCs w:val="24"/>
          </w:rPr>
          <w:delText>ing unfamiliar faces often fails</w:delText>
        </w:r>
      </w:del>
      <w:r w:rsidRPr="00560219">
        <w:rPr>
          <w:rFonts w:asciiTheme="minorBidi" w:hAnsiTheme="minorBidi"/>
          <w:sz w:val="24"/>
          <w:szCs w:val="24"/>
        </w:rPr>
        <w:t>. The neural correlates of this behavio</w:t>
      </w:r>
      <w:r w:rsidR="00F43981">
        <w:rPr>
          <w:rFonts w:asciiTheme="minorBidi" w:hAnsiTheme="minorBidi"/>
          <w:sz w:val="24"/>
          <w:szCs w:val="24"/>
        </w:rPr>
        <w:t>u</w:t>
      </w:r>
      <w:r w:rsidRPr="00560219">
        <w:rPr>
          <w:rFonts w:asciiTheme="minorBidi" w:hAnsiTheme="minorBidi"/>
          <w:sz w:val="24"/>
          <w:szCs w:val="24"/>
        </w:rPr>
        <w:t xml:space="preserve">ral advantage suggest an enhanced representation of familiar over unfamiliar faces in the brain). </w:t>
      </w:r>
      <w:del w:id="9" w:author="Hamid Karimi-Rouzbahani" w:date="2020-08-05T14:21:00Z">
        <w:r w:rsidRPr="00560219" w:rsidDel="00D44BA7">
          <w:rPr>
            <w:rFonts w:asciiTheme="minorBidi" w:hAnsiTheme="minorBidi"/>
            <w:sz w:val="24"/>
            <w:szCs w:val="24"/>
          </w:rPr>
          <w:delText xml:space="preserve">Familiar faces can range widely from celebrity faces to highly familiar ones such as family members, relatives, friends, and even one's own face. </w:delText>
        </w:r>
      </w:del>
      <w:r w:rsidRPr="00560219">
        <w:rPr>
          <w:rFonts w:asciiTheme="minorBidi" w:hAnsiTheme="minorBidi"/>
          <w:sz w:val="24"/>
          <w:szCs w:val="24"/>
        </w:rPr>
        <w:t xml:space="preserve">A better understanding of familiar face recognition </w:t>
      </w:r>
      <w:r>
        <w:rPr>
          <w:rFonts w:asciiTheme="minorBidi" w:hAnsiTheme="minorBidi"/>
          <w:sz w:val="24"/>
          <w:szCs w:val="24"/>
        </w:rPr>
        <w:t xml:space="preserve">in the brain </w:t>
      </w:r>
      <w:r w:rsidRPr="00560219">
        <w:rPr>
          <w:rFonts w:asciiTheme="minorBidi" w:hAnsiTheme="minorBidi"/>
          <w:sz w:val="24"/>
          <w:szCs w:val="24"/>
        </w:rPr>
        <w:t>requires characteri</w:t>
      </w:r>
      <w:r w:rsidR="00F43981">
        <w:rPr>
          <w:rFonts w:asciiTheme="minorBidi" w:hAnsiTheme="minorBidi"/>
          <w:sz w:val="24"/>
          <w:szCs w:val="24"/>
        </w:rPr>
        <w:t>s</w:t>
      </w:r>
      <w:r w:rsidRPr="00560219">
        <w:rPr>
          <w:rFonts w:asciiTheme="minorBidi" w:hAnsiTheme="minorBidi"/>
          <w:sz w:val="24"/>
          <w:szCs w:val="24"/>
        </w:rPr>
        <w:t>ing the computational steps and representations for sub-categories of familiar faces, including personally familiar, visually familiar, famous, and experimentally learned faces.</w:t>
      </w:r>
      <w:r>
        <w:rPr>
          <w:rFonts w:asciiTheme="minorBidi" w:hAnsiTheme="minorBidi"/>
          <w:sz w:val="24"/>
          <w:szCs w:val="24"/>
        </w:rPr>
        <w:t xml:space="preserve"> </w:t>
      </w:r>
      <w:r w:rsidR="00C069FE">
        <w:rPr>
          <w:rFonts w:asciiTheme="minorBidi" w:hAnsiTheme="minorBidi"/>
          <w:sz w:val="24"/>
          <w:szCs w:val="24"/>
        </w:rPr>
        <w:t>T</w:t>
      </w:r>
      <w:r w:rsidR="00C069FE" w:rsidRPr="007577C5">
        <w:rPr>
          <w:rFonts w:asciiTheme="minorBidi" w:hAnsiTheme="minorBidi"/>
          <w:sz w:val="24"/>
          <w:szCs w:val="24"/>
        </w:rPr>
        <w:t xml:space="preserve">his manuscript </w:t>
      </w:r>
      <w:r w:rsidR="00C069FE">
        <w:rPr>
          <w:rFonts w:asciiTheme="minorBidi" w:hAnsiTheme="minorBidi"/>
          <w:sz w:val="24"/>
          <w:szCs w:val="24"/>
        </w:rPr>
        <w:t xml:space="preserve">takes a novel approach to </w:t>
      </w:r>
      <w:r w:rsidR="00EB14D4">
        <w:rPr>
          <w:rFonts w:asciiTheme="minorBidi" w:hAnsiTheme="minorBidi"/>
          <w:sz w:val="24"/>
          <w:szCs w:val="24"/>
        </w:rPr>
        <w:t xml:space="preserve">studying </w:t>
      </w:r>
      <w:r>
        <w:rPr>
          <w:rFonts w:asciiTheme="minorBidi" w:hAnsiTheme="minorBidi"/>
          <w:sz w:val="24"/>
          <w:szCs w:val="24"/>
        </w:rPr>
        <w:t>familiar face processing</w:t>
      </w:r>
      <w:r w:rsidR="00C069FE">
        <w:rPr>
          <w:rFonts w:asciiTheme="minorBidi" w:hAnsiTheme="minorBidi"/>
          <w:sz w:val="24"/>
          <w:szCs w:val="24"/>
        </w:rPr>
        <w:t xml:space="preserve"> by asking </w:t>
      </w:r>
      <w:r w:rsidR="00D85A14" w:rsidRPr="00D85A14">
        <w:rPr>
          <w:rFonts w:asciiTheme="minorBidi" w:hAnsiTheme="minorBidi"/>
          <w:i/>
          <w:sz w:val="24"/>
          <w:szCs w:val="24"/>
        </w:rPr>
        <w:t>whether there is a “familiarity spectrum” for faces in the brain</w:t>
      </w:r>
      <w:r w:rsidR="00D85A14">
        <w:rPr>
          <w:rFonts w:asciiTheme="minorBidi" w:hAnsiTheme="minorBidi"/>
          <w:i/>
          <w:sz w:val="24"/>
          <w:szCs w:val="24"/>
        </w:rPr>
        <w:t>,</w:t>
      </w:r>
      <w:r w:rsidR="00D85A14" w:rsidRPr="00D85A14">
        <w:rPr>
          <w:rFonts w:asciiTheme="minorBidi" w:hAnsiTheme="minorBidi"/>
          <w:i/>
          <w:sz w:val="24"/>
          <w:szCs w:val="24"/>
        </w:rPr>
        <w:t xml:space="preserve"> with enhanced representations for more vs. less familiar faces along the spectrum</w:t>
      </w:r>
      <w:r w:rsidR="00D85A14">
        <w:rPr>
          <w:rFonts w:asciiTheme="minorBidi" w:hAnsiTheme="minorBidi"/>
          <w:i/>
          <w:sz w:val="24"/>
          <w:szCs w:val="24"/>
        </w:rPr>
        <w:t xml:space="preserve">, and how </w:t>
      </w:r>
      <w:r w:rsidR="00D85A14" w:rsidRPr="00D85A14">
        <w:rPr>
          <w:rFonts w:asciiTheme="minorBidi" w:hAnsiTheme="minorBidi"/>
          <w:i/>
          <w:sz w:val="24"/>
          <w:szCs w:val="24"/>
        </w:rPr>
        <w:t>levels of face familiarity and perceptual difficulty impact the</w:t>
      </w:r>
      <w:r w:rsidR="00D85A14">
        <w:rPr>
          <w:rFonts w:asciiTheme="minorBidi" w:hAnsiTheme="minorBidi"/>
          <w:i/>
          <w:sz w:val="24"/>
          <w:szCs w:val="24"/>
        </w:rPr>
        <w:t xml:space="preserve"> neural dynamics of face processing.</w:t>
      </w:r>
    </w:p>
    <w:p w14:paraId="5CD2E170" w14:textId="73DDF21B" w:rsidR="00F82AF3" w:rsidRDefault="000127B7" w:rsidP="009A5C83">
      <w:pPr>
        <w:spacing w:line="276" w:lineRule="auto"/>
        <w:ind w:firstLine="720"/>
        <w:jc w:val="both"/>
        <w:rPr>
          <w:rFonts w:asciiTheme="minorBidi" w:hAnsiTheme="minorBidi"/>
          <w:sz w:val="24"/>
          <w:szCs w:val="24"/>
        </w:rPr>
        <w:pPrChange w:id="10" w:author="Hamid Karimi-Rouzbahani" w:date="2020-08-05T13:52:00Z">
          <w:pPr>
            <w:spacing w:line="276" w:lineRule="auto"/>
            <w:ind w:firstLine="720"/>
            <w:jc w:val="both"/>
          </w:pPr>
        </w:pPrChange>
      </w:pPr>
      <w:r>
        <w:rPr>
          <w:rFonts w:asciiTheme="minorBidi" w:hAnsiTheme="minorBidi"/>
          <w:sz w:val="24"/>
          <w:szCs w:val="24"/>
        </w:rPr>
        <w:t>This work</w:t>
      </w:r>
      <w:r w:rsidR="00C069FE">
        <w:rPr>
          <w:rFonts w:asciiTheme="minorBidi" w:hAnsiTheme="minorBidi"/>
          <w:sz w:val="24"/>
          <w:szCs w:val="24"/>
        </w:rPr>
        <w:t xml:space="preserve"> </w:t>
      </w:r>
      <w:r w:rsidR="002754E5">
        <w:rPr>
          <w:rFonts w:asciiTheme="minorBidi" w:hAnsiTheme="minorBidi"/>
          <w:sz w:val="24"/>
          <w:szCs w:val="24"/>
        </w:rPr>
        <w:t xml:space="preserve">combines </w:t>
      </w:r>
      <w:ins w:id="11" w:author="Hamid Karimi-Rouzbahani" w:date="2020-08-05T13:51:00Z">
        <w:r w:rsidR="009A5C83">
          <w:rPr>
            <w:rFonts w:asciiTheme="minorBidi" w:hAnsiTheme="minorBidi"/>
            <w:sz w:val="24"/>
            <w:szCs w:val="24"/>
          </w:rPr>
          <w:t xml:space="preserve">perceptual psychophysics, </w:t>
        </w:r>
      </w:ins>
      <w:r w:rsidR="002754E5" w:rsidRPr="002754E5">
        <w:rPr>
          <w:rFonts w:asciiTheme="minorBidi" w:hAnsiTheme="minorBidi"/>
          <w:sz w:val="24"/>
          <w:szCs w:val="24"/>
        </w:rPr>
        <w:t xml:space="preserve">human electroencephalography </w:t>
      </w:r>
      <w:ins w:id="12" w:author="Hamid Karimi-Rouzbahani" w:date="2020-08-05T13:50:00Z">
        <w:r w:rsidR="009A5C83">
          <w:rPr>
            <w:rFonts w:asciiTheme="minorBidi" w:hAnsiTheme="minorBidi"/>
            <w:sz w:val="24"/>
            <w:szCs w:val="24"/>
          </w:rPr>
          <w:t>(EEG)</w:t>
        </w:r>
      </w:ins>
      <w:ins w:id="13" w:author="Hamid Karimi-Rouzbahani" w:date="2020-08-05T13:52:00Z">
        <w:r w:rsidR="009A5C83">
          <w:rPr>
            <w:rFonts w:asciiTheme="minorBidi" w:hAnsiTheme="minorBidi"/>
            <w:sz w:val="24"/>
            <w:szCs w:val="24"/>
          </w:rPr>
          <w:t xml:space="preserve"> </w:t>
        </w:r>
      </w:ins>
      <w:del w:id="14" w:author="Hamid Karimi-Rouzbahani" w:date="2020-08-05T13:52:00Z">
        <w:r w:rsidR="002754E5" w:rsidRPr="002754E5" w:rsidDel="009A5C83">
          <w:rPr>
            <w:rFonts w:asciiTheme="minorBidi" w:hAnsiTheme="minorBidi"/>
            <w:sz w:val="24"/>
            <w:szCs w:val="24"/>
          </w:rPr>
          <w:delText>recording</w:delText>
        </w:r>
        <w:r w:rsidR="00C069FE" w:rsidDel="009A5C83">
          <w:rPr>
            <w:rFonts w:asciiTheme="minorBidi" w:hAnsiTheme="minorBidi"/>
            <w:sz w:val="24"/>
            <w:szCs w:val="24"/>
          </w:rPr>
          <w:delText xml:space="preserve">, </w:delText>
        </w:r>
        <w:r w:rsidR="000471BC" w:rsidRPr="000471BC" w:rsidDel="009A5C83">
          <w:rPr>
            <w:rFonts w:asciiTheme="minorBidi" w:hAnsiTheme="minorBidi"/>
            <w:sz w:val="24"/>
            <w:szCs w:val="24"/>
          </w:rPr>
          <w:delText>perceptual measurement</w:delText>
        </w:r>
        <w:r w:rsidR="004533DA" w:rsidDel="009A5C83">
          <w:rPr>
            <w:rFonts w:asciiTheme="minorBidi" w:hAnsiTheme="minorBidi"/>
            <w:sz w:val="24"/>
            <w:szCs w:val="24"/>
          </w:rPr>
          <w:delText>s</w:delText>
        </w:r>
        <w:r w:rsidR="00C069FE" w:rsidDel="009A5C83">
          <w:rPr>
            <w:rFonts w:asciiTheme="minorBidi" w:hAnsiTheme="minorBidi"/>
            <w:sz w:val="24"/>
            <w:szCs w:val="24"/>
          </w:rPr>
          <w:delText xml:space="preserve">, </w:delText>
        </w:r>
      </w:del>
      <w:r w:rsidR="002754E5">
        <w:rPr>
          <w:rFonts w:asciiTheme="minorBidi" w:hAnsiTheme="minorBidi"/>
          <w:sz w:val="24"/>
          <w:szCs w:val="24"/>
        </w:rPr>
        <w:t xml:space="preserve">and a novel brain connectivity analysis </w:t>
      </w:r>
      <w:del w:id="15" w:author="Hamid Karimi-Rouzbahani" w:date="2020-08-05T13:51:00Z">
        <w:r w:rsidR="002754E5" w:rsidDel="009A5C83">
          <w:rPr>
            <w:rFonts w:asciiTheme="minorBidi" w:hAnsiTheme="minorBidi"/>
            <w:sz w:val="24"/>
            <w:szCs w:val="24"/>
          </w:rPr>
          <w:delText>methodology</w:delText>
        </w:r>
        <w:r w:rsidR="0012674C" w:rsidDel="009A5C83">
          <w:rPr>
            <w:rFonts w:asciiTheme="minorBidi" w:hAnsiTheme="minorBidi"/>
            <w:sz w:val="24"/>
            <w:szCs w:val="24"/>
          </w:rPr>
          <w:delText xml:space="preserve"> </w:delText>
        </w:r>
      </w:del>
      <w:r w:rsidR="0012674C">
        <w:rPr>
          <w:rFonts w:asciiTheme="minorBidi" w:hAnsiTheme="minorBidi"/>
          <w:sz w:val="24"/>
          <w:szCs w:val="24"/>
        </w:rPr>
        <w:t>to address these fundamental questions</w:t>
      </w:r>
      <w:r>
        <w:rPr>
          <w:rFonts w:asciiTheme="minorBidi" w:hAnsiTheme="minorBidi"/>
          <w:sz w:val="24"/>
          <w:szCs w:val="24"/>
        </w:rPr>
        <w:t xml:space="preserve">. </w:t>
      </w:r>
      <w:r w:rsidR="0012674C">
        <w:rPr>
          <w:rFonts w:asciiTheme="minorBidi" w:hAnsiTheme="minorBidi"/>
          <w:sz w:val="24"/>
          <w:szCs w:val="24"/>
        </w:rPr>
        <w:t>W</w:t>
      </w:r>
      <w:r w:rsidR="0012674C" w:rsidRPr="0012674C">
        <w:rPr>
          <w:rFonts w:asciiTheme="minorBidi" w:hAnsiTheme="minorBidi"/>
          <w:sz w:val="24"/>
          <w:szCs w:val="24"/>
        </w:rPr>
        <w:t xml:space="preserve">e show </w:t>
      </w:r>
      <w:r w:rsidR="0012674C">
        <w:rPr>
          <w:rFonts w:asciiTheme="minorBidi" w:hAnsiTheme="minorBidi"/>
          <w:sz w:val="24"/>
          <w:szCs w:val="24"/>
        </w:rPr>
        <w:t xml:space="preserve">the existence of </w:t>
      </w:r>
      <w:r w:rsidR="0012674C" w:rsidRPr="0012674C">
        <w:rPr>
          <w:rFonts w:asciiTheme="minorBidi" w:hAnsiTheme="minorBidi"/>
          <w:sz w:val="24"/>
          <w:szCs w:val="24"/>
        </w:rPr>
        <w:t xml:space="preserve">a neural familiarity spectrum using electroencephalography. </w:t>
      </w:r>
      <w:r>
        <w:rPr>
          <w:rFonts w:asciiTheme="minorBidi" w:hAnsiTheme="minorBidi"/>
          <w:sz w:val="24"/>
          <w:szCs w:val="24"/>
        </w:rPr>
        <w:t>We</w:t>
      </w:r>
      <w:r w:rsidR="0012674C">
        <w:rPr>
          <w:rFonts w:asciiTheme="minorBidi" w:hAnsiTheme="minorBidi"/>
          <w:sz w:val="24"/>
          <w:szCs w:val="24"/>
        </w:rPr>
        <w:t xml:space="preserve"> also</w:t>
      </w:r>
      <w:r w:rsidR="00C069FE">
        <w:rPr>
          <w:rFonts w:asciiTheme="minorBidi" w:hAnsiTheme="minorBidi"/>
          <w:sz w:val="24"/>
          <w:szCs w:val="24"/>
        </w:rPr>
        <w:t xml:space="preserve"> demonstrate </w:t>
      </w:r>
      <w:r w:rsidR="000471BC" w:rsidRPr="000471BC">
        <w:rPr>
          <w:rFonts w:asciiTheme="minorBidi" w:hAnsiTheme="minorBidi"/>
          <w:sz w:val="24"/>
          <w:szCs w:val="24"/>
        </w:rPr>
        <w:t xml:space="preserve">that </w:t>
      </w:r>
      <w:r w:rsidR="00F82AF3" w:rsidRPr="00F82AF3">
        <w:rPr>
          <w:rFonts w:asciiTheme="minorBidi" w:hAnsiTheme="minorBidi"/>
          <w:sz w:val="24"/>
          <w:szCs w:val="24"/>
        </w:rPr>
        <w:t xml:space="preserve">feed-forward </w:t>
      </w:r>
      <w:ins w:id="16" w:author="Hamid Karimi-Rouzbahani" w:date="2020-08-05T13:52:00Z">
        <w:r w:rsidR="00AF5932">
          <w:rPr>
            <w:rFonts w:asciiTheme="minorBidi" w:hAnsiTheme="minorBidi"/>
            <w:sz w:val="24"/>
            <w:szCs w:val="24"/>
          </w:rPr>
          <w:t xml:space="preserve">(peri-occipital to peri-frontal) </w:t>
        </w:r>
      </w:ins>
      <w:r w:rsidR="00F82AF3" w:rsidRPr="00F82AF3">
        <w:rPr>
          <w:rFonts w:asciiTheme="minorBidi" w:hAnsiTheme="minorBidi"/>
          <w:sz w:val="24"/>
          <w:szCs w:val="24"/>
        </w:rPr>
        <w:t xml:space="preserve">information flow </w:t>
      </w:r>
      <w:r w:rsidR="00F82AF3">
        <w:rPr>
          <w:rFonts w:asciiTheme="minorBidi" w:hAnsiTheme="minorBidi"/>
          <w:sz w:val="24"/>
          <w:szCs w:val="24"/>
        </w:rPr>
        <w:t>is</w:t>
      </w:r>
      <w:r w:rsidR="00F82AF3" w:rsidRPr="00F82AF3">
        <w:rPr>
          <w:rFonts w:asciiTheme="minorBidi" w:hAnsiTheme="minorBidi"/>
          <w:sz w:val="24"/>
          <w:szCs w:val="24"/>
        </w:rPr>
        <w:t xml:space="preserve"> dominant for familiar faces and was maximi</w:t>
      </w:r>
      <w:r w:rsidR="00F43981">
        <w:rPr>
          <w:rFonts w:asciiTheme="minorBidi" w:hAnsiTheme="minorBidi"/>
          <w:sz w:val="24"/>
          <w:szCs w:val="24"/>
        </w:rPr>
        <w:t>s</w:t>
      </w:r>
      <w:r w:rsidR="00F82AF3" w:rsidRPr="00F82AF3">
        <w:rPr>
          <w:rFonts w:asciiTheme="minorBidi" w:hAnsiTheme="minorBidi"/>
          <w:sz w:val="24"/>
          <w:szCs w:val="24"/>
        </w:rPr>
        <w:t>ed for the most familiar faces.</w:t>
      </w:r>
      <w:r w:rsidR="00F82AF3">
        <w:rPr>
          <w:rFonts w:asciiTheme="minorBidi" w:hAnsiTheme="minorBidi"/>
          <w:sz w:val="24"/>
          <w:szCs w:val="24"/>
        </w:rPr>
        <w:t xml:space="preserve"> </w:t>
      </w:r>
      <w:r w:rsidR="00F82AF3" w:rsidRPr="000471BC">
        <w:rPr>
          <w:rFonts w:asciiTheme="minorBidi" w:hAnsiTheme="minorBidi"/>
          <w:sz w:val="24"/>
          <w:szCs w:val="24"/>
        </w:rPr>
        <w:t>In particular</w:t>
      </w:r>
      <w:r w:rsidR="00F82AF3">
        <w:rPr>
          <w:rFonts w:asciiTheme="minorBidi" w:hAnsiTheme="minorBidi"/>
          <w:sz w:val="24"/>
          <w:szCs w:val="24"/>
        </w:rPr>
        <w:t xml:space="preserve">, using our novel connectivity analysis method, we show that </w:t>
      </w:r>
      <w:r w:rsidR="00F82AF3" w:rsidRPr="00F82AF3">
        <w:rPr>
          <w:rFonts w:asciiTheme="minorBidi" w:hAnsiTheme="minorBidi"/>
          <w:sz w:val="24"/>
          <w:szCs w:val="24"/>
        </w:rPr>
        <w:t xml:space="preserve">top-down </w:t>
      </w:r>
      <w:ins w:id="17" w:author="Hamid Karimi-Rouzbahani" w:date="2020-08-05T13:53:00Z">
        <w:r w:rsidR="00AF5932">
          <w:rPr>
            <w:rFonts w:asciiTheme="minorBidi" w:hAnsiTheme="minorBidi"/>
            <w:sz w:val="24"/>
            <w:szCs w:val="24"/>
          </w:rPr>
          <w:t xml:space="preserve">(peri-frontal to peri-occipital) </w:t>
        </w:r>
        <w:r w:rsidR="000F01E9">
          <w:rPr>
            <w:rFonts w:asciiTheme="minorBidi" w:hAnsiTheme="minorBidi"/>
            <w:sz w:val="24"/>
            <w:szCs w:val="24"/>
          </w:rPr>
          <w:t xml:space="preserve">information </w:t>
        </w:r>
      </w:ins>
      <w:r w:rsidR="00F82AF3" w:rsidRPr="00F82AF3">
        <w:rPr>
          <w:rFonts w:asciiTheme="minorBidi" w:hAnsiTheme="minorBidi"/>
          <w:sz w:val="24"/>
          <w:szCs w:val="24"/>
        </w:rPr>
        <w:t>flow was only dominant when sensory evidence was insufficient to support face recognition. Our results demonstrate that perceptual difficulty and the level of familiarity influence the neural representation of familiar faces and the degree to which peri-frontal neural networks contribute to familiar face recognition.</w:t>
      </w:r>
    </w:p>
    <w:p w14:paraId="6DE03370" w14:textId="7D983380" w:rsidR="005E52FA" w:rsidRPr="00455678" w:rsidRDefault="005E52FA" w:rsidP="00512AD1">
      <w:pPr>
        <w:spacing w:line="276" w:lineRule="auto"/>
        <w:ind w:firstLine="720"/>
        <w:jc w:val="both"/>
        <w:rPr>
          <w:rFonts w:asciiTheme="minorBidi" w:hAnsiTheme="minorBidi"/>
          <w:sz w:val="24"/>
          <w:szCs w:val="24"/>
        </w:rPr>
      </w:pPr>
      <w:r w:rsidRPr="00455678">
        <w:rPr>
          <w:rFonts w:asciiTheme="minorBidi" w:hAnsiTheme="minorBidi"/>
          <w:sz w:val="24"/>
          <w:szCs w:val="24"/>
        </w:rPr>
        <w:t xml:space="preserve">We believe that this manuscript </w:t>
      </w:r>
      <w:r w:rsidR="000127B7">
        <w:rPr>
          <w:rFonts w:asciiTheme="minorBidi" w:hAnsiTheme="minorBidi"/>
          <w:sz w:val="24"/>
          <w:szCs w:val="24"/>
        </w:rPr>
        <w:t xml:space="preserve">will be of interest to a </w:t>
      </w:r>
      <w:r w:rsidR="00F43981">
        <w:rPr>
          <w:rFonts w:asciiTheme="minorBidi" w:hAnsiTheme="minorBidi"/>
          <w:sz w:val="24"/>
          <w:szCs w:val="24"/>
        </w:rPr>
        <w:t>broad</w:t>
      </w:r>
      <w:r w:rsidR="000127B7">
        <w:rPr>
          <w:rFonts w:asciiTheme="minorBidi" w:hAnsiTheme="minorBidi"/>
          <w:sz w:val="24"/>
          <w:szCs w:val="24"/>
        </w:rPr>
        <w:t xml:space="preserve"> audience</w:t>
      </w:r>
      <w:r w:rsidR="000471BC" w:rsidRPr="00455678">
        <w:rPr>
          <w:rFonts w:asciiTheme="minorBidi" w:hAnsiTheme="minorBidi"/>
          <w:sz w:val="24"/>
          <w:szCs w:val="24"/>
        </w:rPr>
        <w:t xml:space="preserve"> </w:t>
      </w:r>
      <w:r w:rsidR="001A5865" w:rsidRPr="00455678">
        <w:rPr>
          <w:rFonts w:asciiTheme="minorBidi" w:hAnsiTheme="minorBidi"/>
          <w:sz w:val="24"/>
          <w:szCs w:val="24"/>
        </w:rPr>
        <w:t xml:space="preserve">as it combines </w:t>
      </w:r>
      <w:r w:rsidR="00C069FE">
        <w:rPr>
          <w:rFonts w:asciiTheme="minorBidi" w:hAnsiTheme="minorBidi"/>
          <w:sz w:val="24"/>
          <w:szCs w:val="24"/>
        </w:rPr>
        <w:t xml:space="preserve">a range of technical </w:t>
      </w:r>
      <w:r w:rsidR="00455678" w:rsidRPr="00455678">
        <w:rPr>
          <w:rFonts w:asciiTheme="minorBidi" w:hAnsiTheme="minorBidi"/>
          <w:sz w:val="24"/>
          <w:szCs w:val="24"/>
        </w:rPr>
        <w:t>approaches to address a</w:t>
      </w:r>
      <w:r w:rsidR="00C069FE">
        <w:rPr>
          <w:rFonts w:asciiTheme="minorBidi" w:hAnsiTheme="minorBidi"/>
          <w:sz w:val="24"/>
          <w:szCs w:val="24"/>
        </w:rPr>
        <w:t xml:space="preserve">n enduring </w:t>
      </w:r>
      <w:r w:rsidR="002C5416">
        <w:rPr>
          <w:rFonts w:asciiTheme="minorBidi" w:hAnsiTheme="minorBidi"/>
          <w:sz w:val="24"/>
          <w:szCs w:val="24"/>
        </w:rPr>
        <w:t>and fundamental</w:t>
      </w:r>
      <w:r w:rsidR="00455678" w:rsidRPr="00455678">
        <w:rPr>
          <w:rFonts w:asciiTheme="minorBidi" w:hAnsiTheme="minorBidi"/>
          <w:sz w:val="24"/>
          <w:szCs w:val="24"/>
        </w:rPr>
        <w:t xml:space="preserve"> question in </w:t>
      </w:r>
      <w:r w:rsidR="00444C92">
        <w:rPr>
          <w:rFonts w:asciiTheme="minorBidi" w:hAnsiTheme="minorBidi"/>
          <w:sz w:val="24"/>
          <w:szCs w:val="24"/>
        </w:rPr>
        <w:t>face processing in the brain</w:t>
      </w:r>
      <w:r w:rsidR="00D66C63">
        <w:rPr>
          <w:rFonts w:asciiTheme="minorBidi" w:hAnsiTheme="minorBidi"/>
          <w:sz w:val="24"/>
          <w:szCs w:val="24"/>
        </w:rPr>
        <w:t xml:space="preserve"> - </w:t>
      </w:r>
      <w:r w:rsidR="002C5416">
        <w:rPr>
          <w:rFonts w:asciiTheme="minorBidi" w:hAnsiTheme="minorBidi"/>
          <w:sz w:val="24"/>
          <w:szCs w:val="24"/>
        </w:rPr>
        <w:t xml:space="preserve">how </w:t>
      </w:r>
      <w:r w:rsidR="00D66C63">
        <w:rPr>
          <w:rFonts w:asciiTheme="minorBidi" w:hAnsiTheme="minorBidi"/>
          <w:sz w:val="24"/>
          <w:szCs w:val="24"/>
        </w:rPr>
        <w:t xml:space="preserve">does </w:t>
      </w:r>
      <w:r w:rsidR="00444C92">
        <w:rPr>
          <w:rFonts w:asciiTheme="minorBidi" w:hAnsiTheme="minorBidi"/>
          <w:sz w:val="24"/>
          <w:szCs w:val="24"/>
        </w:rPr>
        <w:t>familiar face processing unfolds in the brain</w:t>
      </w:r>
      <w:r w:rsidR="002C5416">
        <w:rPr>
          <w:rFonts w:asciiTheme="minorBidi" w:hAnsiTheme="minorBidi"/>
          <w:sz w:val="24"/>
          <w:szCs w:val="24"/>
        </w:rPr>
        <w:t xml:space="preserve"> </w:t>
      </w:r>
      <w:r w:rsidR="00D66C63">
        <w:rPr>
          <w:rFonts w:asciiTheme="minorBidi" w:hAnsiTheme="minorBidi"/>
          <w:sz w:val="24"/>
          <w:szCs w:val="24"/>
        </w:rPr>
        <w:t xml:space="preserve">and ultimately </w:t>
      </w:r>
      <w:r w:rsidR="00444C92">
        <w:rPr>
          <w:rFonts w:asciiTheme="minorBidi" w:hAnsiTheme="minorBidi"/>
          <w:sz w:val="24"/>
          <w:szCs w:val="24"/>
        </w:rPr>
        <w:t xml:space="preserve">affects </w:t>
      </w:r>
      <w:r w:rsidR="002C5416">
        <w:rPr>
          <w:rFonts w:asciiTheme="minorBidi" w:hAnsiTheme="minorBidi"/>
          <w:sz w:val="24"/>
          <w:szCs w:val="24"/>
        </w:rPr>
        <w:t>perception</w:t>
      </w:r>
      <w:r w:rsidR="00455678" w:rsidRPr="00455678">
        <w:rPr>
          <w:rFonts w:asciiTheme="minorBidi" w:hAnsiTheme="minorBidi"/>
          <w:sz w:val="24"/>
          <w:szCs w:val="24"/>
        </w:rPr>
        <w:t xml:space="preserve">. </w:t>
      </w:r>
      <w:r w:rsidR="00C069FE">
        <w:rPr>
          <w:rFonts w:asciiTheme="minorBidi" w:hAnsiTheme="minorBidi"/>
          <w:sz w:val="24"/>
          <w:szCs w:val="24"/>
        </w:rPr>
        <w:t xml:space="preserve">By </w:t>
      </w:r>
      <w:r w:rsidR="00444C92">
        <w:rPr>
          <w:rFonts w:asciiTheme="minorBidi" w:hAnsiTheme="minorBidi"/>
          <w:sz w:val="24"/>
          <w:szCs w:val="24"/>
        </w:rPr>
        <w:t xml:space="preserve">systematically </w:t>
      </w:r>
      <w:r w:rsidR="00444C92" w:rsidRPr="00444C92">
        <w:rPr>
          <w:rFonts w:asciiTheme="minorBidi" w:hAnsiTheme="minorBidi"/>
          <w:sz w:val="24"/>
          <w:szCs w:val="24"/>
        </w:rPr>
        <w:t xml:space="preserve">varying familiarity across stimuli, </w:t>
      </w:r>
      <w:r w:rsidR="00444C92">
        <w:rPr>
          <w:rFonts w:asciiTheme="minorBidi" w:hAnsiTheme="minorBidi"/>
          <w:sz w:val="24"/>
          <w:szCs w:val="24"/>
        </w:rPr>
        <w:t>and ex</w:t>
      </w:r>
      <w:r w:rsidR="00444C92" w:rsidRPr="00444C92">
        <w:rPr>
          <w:rFonts w:asciiTheme="minorBidi" w:hAnsiTheme="minorBidi"/>
          <w:sz w:val="24"/>
          <w:szCs w:val="24"/>
        </w:rPr>
        <w:t xml:space="preserve">amining </w:t>
      </w:r>
      <w:r w:rsidR="00444C92" w:rsidRPr="00444C92">
        <w:rPr>
          <w:rFonts w:asciiTheme="minorBidi" w:hAnsiTheme="minorBidi"/>
          <w:sz w:val="24"/>
          <w:szCs w:val="24"/>
        </w:rPr>
        <w:lastRenderedPageBreak/>
        <w:t>spatiotemporal dynamics of familiar face recognition</w:t>
      </w:r>
      <w:r w:rsidR="00C069FE" w:rsidRPr="00444C92">
        <w:rPr>
          <w:rFonts w:asciiTheme="minorBidi" w:hAnsiTheme="minorBidi"/>
          <w:sz w:val="24"/>
          <w:szCs w:val="24"/>
        </w:rPr>
        <w:t>, o</w:t>
      </w:r>
      <w:r w:rsidRPr="00444C92">
        <w:rPr>
          <w:rFonts w:asciiTheme="minorBidi" w:hAnsiTheme="minorBidi"/>
          <w:sz w:val="24"/>
          <w:szCs w:val="24"/>
        </w:rPr>
        <w:t>ur manuscript creates a</w:t>
      </w:r>
      <w:r w:rsidR="00455678" w:rsidRPr="00444C92">
        <w:rPr>
          <w:rFonts w:asciiTheme="minorBidi" w:hAnsiTheme="minorBidi"/>
          <w:sz w:val="24"/>
          <w:szCs w:val="24"/>
        </w:rPr>
        <w:t xml:space="preserve"> novel</w:t>
      </w:r>
      <w:r w:rsidRPr="00444C92">
        <w:rPr>
          <w:rFonts w:asciiTheme="minorBidi" w:hAnsiTheme="minorBidi"/>
          <w:sz w:val="24"/>
          <w:szCs w:val="24"/>
        </w:rPr>
        <w:t xml:space="preserve"> paradigm</w:t>
      </w:r>
      <w:r w:rsidR="00444C92">
        <w:rPr>
          <w:rFonts w:asciiTheme="minorBidi" w:hAnsiTheme="minorBidi"/>
          <w:sz w:val="24"/>
          <w:szCs w:val="24"/>
        </w:rPr>
        <w:t xml:space="preserve"> </w:t>
      </w:r>
      <w:r w:rsidR="004C59EF">
        <w:rPr>
          <w:rFonts w:asciiTheme="minorBidi" w:hAnsiTheme="minorBidi"/>
          <w:sz w:val="24"/>
          <w:szCs w:val="24"/>
        </w:rPr>
        <w:t>and analysis methodology</w:t>
      </w:r>
      <w:r w:rsidRPr="00444C92">
        <w:rPr>
          <w:rFonts w:asciiTheme="minorBidi" w:hAnsiTheme="minorBidi"/>
          <w:sz w:val="24"/>
          <w:szCs w:val="24"/>
        </w:rPr>
        <w:t xml:space="preserve"> for future studies </w:t>
      </w:r>
      <w:r w:rsidR="00455678" w:rsidRPr="00444C92">
        <w:rPr>
          <w:rFonts w:asciiTheme="minorBidi" w:hAnsiTheme="minorBidi"/>
          <w:sz w:val="24"/>
          <w:szCs w:val="24"/>
        </w:rPr>
        <w:t xml:space="preserve">in </w:t>
      </w:r>
      <w:r w:rsidR="004C59EF">
        <w:rPr>
          <w:rFonts w:asciiTheme="minorBidi" w:hAnsiTheme="minorBidi"/>
          <w:sz w:val="24"/>
          <w:szCs w:val="24"/>
        </w:rPr>
        <w:t xml:space="preserve">face processing </w:t>
      </w:r>
      <w:r w:rsidR="002C5416" w:rsidRPr="00444C92">
        <w:rPr>
          <w:rFonts w:asciiTheme="minorBidi" w:hAnsiTheme="minorBidi"/>
          <w:sz w:val="24"/>
          <w:szCs w:val="24"/>
        </w:rPr>
        <w:t>at the</w:t>
      </w:r>
      <w:r w:rsidR="00455678" w:rsidRPr="00444C92">
        <w:rPr>
          <w:rFonts w:asciiTheme="minorBidi" w:hAnsiTheme="minorBidi"/>
          <w:sz w:val="24"/>
          <w:szCs w:val="24"/>
        </w:rPr>
        <w:t xml:space="preserve"> </w:t>
      </w:r>
      <w:r w:rsidR="002C5416">
        <w:rPr>
          <w:rFonts w:asciiTheme="minorBidi" w:hAnsiTheme="minorBidi"/>
          <w:sz w:val="24"/>
          <w:szCs w:val="24"/>
        </w:rPr>
        <w:t>perceptual</w:t>
      </w:r>
      <w:r w:rsidR="002C5416" w:rsidRPr="00455678">
        <w:rPr>
          <w:rFonts w:asciiTheme="minorBidi" w:hAnsiTheme="minorBidi"/>
          <w:sz w:val="24"/>
          <w:szCs w:val="24"/>
        </w:rPr>
        <w:t xml:space="preserve"> </w:t>
      </w:r>
      <w:r w:rsidR="00455678" w:rsidRPr="00455678">
        <w:rPr>
          <w:rFonts w:asciiTheme="minorBidi" w:hAnsiTheme="minorBidi"/>
          <w:sz w:val="24"/>
          <w:szCs w:val="24"/>
        </w:rPr>
        <w:t>and neural levels</w:t>
      </w:r>
      <w:r w:rsidR="004C59EF">
        <w:rPr>
          <w:rFonts w:asciiTheme="minorBidi" w:hAnsiTheme="minorBidi"/>
          <w:sz w:val="24"/>
          <w:szCs w:val="24"/>
        </w:rPr>
        <w:t>.</w:t>
      </w:r>
    </w:p>
    <w:p w14:paraId="7BA41D1D" w14:textId="7E5B5755" w:rsidR="00560219" w:rsidDel="000F14FE" w:rsidRDefault="00560219" w:rsidP="00560219">
      <w:pPr>
        <w:spacing w:line="276" w:lineRule="auto"/>
        <w:jc w:val="both"/>
        <w:rPr>
          <w:del w:id="18" w:author="Hamid Karimi-Rouzbahani" w:date="2020-08-05T14:13:00Z"/>
          <w:rFonts w:asciiTheme="minorBidi" w:hAnsiTheme="minorBidi"/>
          <w:sz w:val="24"/>
          <w:szCs w:val="24"/>
        </w:rPr>
      </w:pPr>
    </w:p>
    <w:p w14:paraId="4D223C42" w14:textId="1FD2645C" w:rsidR="005E52FA" w:rsidRDefault="00890037" w:rsidP="00560219">
      <w:pPr>
        <w:spacing w:line="276" w:lineRule="auto"/>
        <w:jc w:val="both"/>
        <w:rPr>
          <w:ins w:id="19" w:author="Hamid Karimi-Rouzbahani" w:date="2020-08-05T14:08:00Z"/>
          <w:rFonts w:asciiTheme="minorBidi" w:hAnsiTheme="minorBidi"/>
          <w:sz w:val="24"/>
          <w:szCs w:val="24"/>
        </w:rPr>
      </w:pPr>
      <w:r>
        <w:rPr>
          <w:rFonts w:asciiTheme="minorBidi" w:hAnsiTheme="minorBidi"/>
          <w:sz w:val="24"/>
          <w:szCs w:val="24"/>
        </w:rPr>
        <w:t>W</w:t>
      </w:r>
      <w:r w:rsidR="005E52FA" w:rsidRPr="00455678">
        <w:rPr>
          <w:rFonts w:asciiTheme="minorBidi" w:hAnsiTheme="minorBidi"/>
          <w:sz w:val="24"/>
          <w:szCs w:val="24"/>
        </w:rPr>
        <w:t>e suggest the following reviewers</w:t>
      </w:r>
      <w:r>
        <w:rPr>
          <w:rFonts w:asciiTheme="minorBidi" w:hAnsiTheme="minorBidi"/>
          <w:sz w:val="24"/>
          <w:szCs w:val="24"/>
        </w:rPr>
        <w:t>, with whom we have no conflicts</w:t>
      </w:r>
      <w:r w:rsidR="005E52FA" w:rsidRPr="00455678">
        <w:rPr>
          <w:rFonts w:asciiTheme="minorBidi" w:hAnsiTheme="minorBidi"/>
          <w:sz w:val="24"/>
          <w:szCs w:val="24"/>
        </w:rPr>
        <w:t>:</w:t>
      </w:r>
    </w:p>
    <w:p w14:paraId="2C3A1851" w14:textId="214191B2" w:rsidR="003A5A81" w:rsidRPr="003A5A81" w:rsidRDefault="003A5A81" w:rsidP="003A5A81">
      <w:pPr>
        <w:spacing w:line="276" w:lineRule="auto"/>
        <w:jc w:val="both"/>
        <w:rPr>
          <w:ins w:id="20" w:author="Hamid Karimi-Rouzbahani" w:date="2020-08-05T14:08:00Z"/>
          <w:rFonts w:asciiTheme="minorBidi" w:hAnsiTheme="minorBidi"/>
          <w:b/>
          <w:bCs/>
          <w:i/>
          <w:iCs/>
          <w:sz w:val="24"/>
          <w:szCs w:val="24"/>
          <w:rPrChange w:id="21" w:author="Hamid Karimi-Rouzbahani" w:date="2020-08-05T14:11:00Z">
            <w:rPr>
              <w:ins w:id="22" w:author="Hamid Karimi-Rouzbahani" w:date="2020-08-05T14:08:00Z"/>
              <w:rFonts w:asciiTheme="minorBidi" w:hAnsiTheme="minorBidi"/>
              <w:sz w:val="24"/>
              <w:szCs w:val="24"/>
            </w:rPr>
          </w:rPrChange>
        </w:rPr>
      </w:pPr>
      <w:ins w:id="23" w:author="Hamid Karimi-Rouzbahani" w:date="2020-08-05T14:08:00Z">
        <w:r w:rsidRPr="003A5A81">
          <w:rPr>
            <w:rFonts w:asciiTheme="minorBidi" w:hAnsiTheme="minorBidi"/>
            <w:b/>
            <w:bCs/>
            <w:i/>
            <w:iCs/>
            <w:sz w:val="24"/>
            <w:szCs w:val="24"/>
            <w:rPrChange w:id="24" w:author="Hamid Karimi-Rouzbahani" w:date="2020-08-05T14:11:00Z">
              <w:rPr>
                <w:rFonts w:asciiTheme="minorBidi" w:hAnsiTheme="minorBidi"/>
                <w:sz w:val="24"/>
                <w:szCs w:val="24"/>
              </w:rPr>
            </w:rPrChange>
          </w:rPr>
          <w:t>Potential Senior editors</w:t>
        </w:r>
      </w:ins>
      <w:ins w:id="25" w:author="Hamid Karimi-Rouzbahani" w:date="2020-08-05T14:09:00Z">
        <w:r w:rsidRPr="003A5A81">
          <w:rPr>
            <w:rFonts w:asciiTheme="minorBidi" w:hAnsiTheme="minorBidi"/>
            <w:b/>
            <w:bCs/>
            <w:i/>
            <w:iCs/>
            <w:sz w:val="24"/>
            <w:szCs w:val="24"/>
            <w:rPrChange w:id="26" w:author="Hamid Karimi-Rouzbahani" w:date="2020-08-05T14:11:00Z">
              <w:rPr>
                <w:rFonts w:asciiTheme="minorBidi" w:hAnsiTheme="minorBidi"/>
                <w:b/>
                <w:bCs/>
                <w:i/>
                <w:iCs/>
                <w:sz w:val="24"/>
                <w:szCs w:val="24"/>
              </w:rPr>
            </w:rPrChange>
          </w:rPr>
          <w:t xml:space="preserve"> </w:t>
        </w:r>
        <w:r w:rsidRPr="003A5A81">
          <w:rPr>
            <w:rFonts w:asciiTheme="minorBidi" w:hAnsiTheme="minorBidi"/>
            <w:b/>
            <w:bCs/>
            <w:i/>
            <w:iCs/>
            <w:sz w:val="24"/>
            <w:szCs w:val="24"/>
            <w:rPrChange w:id="27" w:author="Hamid Karimi-Rouzbahani" w:date="2020-08-05T14:11:00Z">
              <w:rPr>
                <w:rFonts w:asciiTheme="minorBidi" w:hAnsiTheme="minorBidi"/>
                <w:b/>
                <w:bCs/>
                <w:i/>
                <w:iCs/>
                <w:sz w:val="24"/>
                <w:szCs w:val="24"/>
              </w:rPr>
            </w:rPrChange>
          </w:rPr>
          <w:t>from eLife board</w:t>
        </w:r>
      </w:ins>
      <w:ins w:id="28" w:author="Hamid Karimi-Rouzbahani" w:date="2020-08-05T14:08:00Z">
        <w:r w:rsidRPr="003A5A81">
          <w:rPr>
            <w:rFonts w:asciiTheme="minorBidi" w:hAnsiTheme="minorBidi"/>
            <w:b/>
            <w:bCs/>
            <w:i/>
            <w:iCs/>
            <w:sz w:val="24"/>
            <w:szCs w:val="24"/>
            <w:rPrChange w:id="29" w:author="Hamid Karimi-Rouzbahani" w:date="2020-08-05T14:11:00Z">
              <w:rPr>
                <w:rFonts w:asciiTheme="minorBidi" w:hAnsiTheme="minorBidi"/>
                <w:sz w:val="24"/>
                <w:szCs w:val="24"/>
              </w:rPr>
            </w:rPrChange>
          </w:rPr>
          <w:t xml:space="preserve">: </w:t>
        </w:r>
      </w:ins>
    </w:p>
    <w:p w14:paraId="4BC3A23C" w14:textId="34A5B074" w:rsidR="003A5A81" w:rsidRPr="003A5A81" w:rsidRDefault="003A5A81" w:rsidP="005A6C6F">
      <w:pPr>
        <w:spacing w:line="276" w:lineRule="auto"/>
        <w:ind w:left="720"/>
        <w:jc w:val="both"/>
        <w:rPr>
          <w:ins w:id="30" w:author="Hamid Karimi-Rouzbahani" w:date="2020-08-05T14:08:00Z"/>
          <w:rFonts w:asciiTheme="minorBidi" w:hAnsiTheme="minorBidi"/>
          <w:sz w:val="24"/>
          <w:szCs w:val="24"/>
        </w:rPr>
        <w:pPrChange w:id="31" w:author="Hamid Karimi-Rouzbahani" w:date="2020-08-05T14:13:00Z">
          <w:pPr>
            <w:spacing w:line="276" w:lineRule="auto"/>
            <w:jc w:val="both"/>
          </w:pPr>
        </w:pPrChange>
      </w:pPr>
      <w:ins w:id="32" w:author="Hamid Karimi-Rouzbahani" w:date="2020-08-05T14:08:00Z">
        <w:r w:rsidRPr="003A5A81">
          <w:rPr>
            <w:rFonts w:asciiTheme="minorBidi" w:hAnsiTheme="minorBidi"/>
            <w:sz w:val="24"/>
            <w:szCs w:val="24"/>
          </w:rPr>
          <w:t>Timothy Behrens, Michael Frank, Tamar Markin or Floris de Lange</w:t>
        </w:r>
      </w:ins>
    </w:p>
    <w:p w14:paraId="77300308" w14:textId="7C9A81F2" w:rsidR="003A5A81" w:rsidRPr="003A5A81" w:rsidRDefault="003A5A81" w:rsidP="003A5A81">
      <w:pPr>
        <w:spacing w:line="276" w:lineRule="auto"/>
        <w:jc w:val="both"/>
        <w:rPr>
          <w:ins w:id="33" w:author="Hamid Karimi-Rouzbahani" w:date="2020-08-05T14:08:00Z"/>
          <w:rFonts w:asciiTheme="minorBidi" w:hAnsiTheme="minorBidi"/>
          <w:b/>
          <w:bCs/>
          <w:i/>
          <w:iCs/>
          <w:sz w:val="24"/>
          <w:szCs w:val="24"/>
          <w:rPrChange w:id="34" w:author="Hamid Karimi-Rouzbahani" w:date="2020-08-05T14:08:00Z">
            <w:rPr>
              <w:ins w:id="35" w:author="Hamid Karimi-Rouzbahani" w:date="2020-08-05T14:08:00Z"/>
              <w:rFonts w:asciiTheme="minorBidi" w:hAnsiTheme="minorBidi"/>
              <w:sz w:val="24"/>
              <w:szCs w:val="24"/>
            </w:rPr>
          </w:rPrChange>
        </w:rPr>
      </w:pPr>
      <w:ins w:id="36" w:author="Hamid Karimi-Rouzbahani" w:date="2020-08-05T14:08:00Z">
        <w:r w:rsidRPr="003A5A81">
          <w:rPr>
            <w:rFonts w:asciiTheme="minorBidi" w:hAnsiTheme="minorBidi"/>
            <w:b/>
            <w:bCs/>
            <w:i/>
            <w:iCs/>
            <w:sz w:val="24"/>
            <w:szCs w:val="24"/>
            <w:rPrChange w:id="37" w:author="Hamid Karimi-Rouzbahani" w:date="2020-08-05T14:08:00Z">
              <w:rPr>
                <w:rFonts w:asciiTheme="minorBidi" w:hAnsiTheme="minorBidi"/>
                <w:sz w:val="24"/>
                <w:szCs w:val="24"/>
              </w:rPr>
            </w:rPrChange>
          </w:rPr>
          <w:t>Potential Reviewing editors</w:t>
        </w:r>
      </w:ins>
      <w:ins w:id="38" w:author="Hamid Karimi-Rouzbahani" w:date="2020-08-05T14:09:00Z">
        <w:r>
          <w:rPr>
            <w:rFonts w:asciiTheme="minorBidi" w:hAnsiTheme="minorBidi"/>
            <w:b/>
            <w:bCs/>
            <w:i/>
            <w:iCs/>
            <w:sz w:val="24"/>
            <w:szCs w:val="24"/>
          </w:rPr>
          <w:t xml:space="preserve"> from eLife board</w:t>
        </w:r>
      </w:ins>
      <w:ins w:id="39" w:author="Hamid Karimi-Rouzbahani" w:date="2020-08-05T14:08:00Z">
        <w:r w:rsidRPr="003A5A81">
          <w:rPr>
            <w:rFonts w:asciiTheme="minorBidi" w:hAnsiTheme="minorBidi"/>
            <w:b/>
            <w:bCs/>
            <w:i/>
            <w:iCs/>
            <w:sz w:val="24"/>
            <w:szCs w:val="24"/>
            <w:rPrChange w:id="40" w:author="Hamid Karimi-Rouzbahani" w:date="2020-08-05T14:08:00Z">
              <w:rPr>
                <w:rFonts w:asciiTheme="minorBidi" w:hAnsiTheme="minorBidi"/>
                <w:sz w:val="24"/>
                <w:szCs w:val="24"/>
              </w:rPr>
            </w:rPrChange>
          </w:rPr>
          <w:t>:</w:t>
        </w:r>
      </w:ins>
    </w:p>
    <w:p w14:paraId="6560E7AD" w14:textId="4A0DD61D" w:rsidR="003A5A81" w:rsidRDefault="003A5A81" w:rsidP="005A6C6F">
      <w:pPr>
        <w:spacing w:line="276" w:lineRule="auto"/>
        <w:ind w:left="720"/>
        <w:jc w:val="both"/>
        <w:rPr>
          <w:ins w:id="41" w:author="Hamid Karimi-Rouzbahani" w:date="2020-08-05T14:08:00Z"/>
          <w:rFonts w:asciiTheme="minorBidi" w:hAnsiTheme="minorBidi"/>
          <w:sz w:val="24"/>
          <w:szCs w:val="24"/>
        </w:rPr>
        <w:pPrChange w:id="42" w:author="Hamid Karimi-Rouzbahani" w:date="2020-08-05T14:13:00Z">
          <w:pPr>
            <w:spacing w:line="276" w:lineRule="auto"/>
            <w:jc w:val="both"/>
          </w:pPr>
        </w:pPrChange>
      </w:pPr>
      <w:ins w:id="43" w:author="Hamid Karimi-Rouzbahani" w:date="2020-08-05T14:08:00Z">
        <w:r w:rsidRPr="003A5A81">
          <w:rPr>
            <w:rFonts w:asciiTheme="minorBidi" w:hAnsiTheme="minorBidi"/>
            <w:sz w:val="24"/>
            <w:szCs w:val="24"/>
          </w:rPr>
          <w:t>Marius V Peelen</w:t>
        </w:r>
        <w:r>
          <w:rPr>
            <w:rFonts w:asciiTheme="minorBidi" w:hAnsiTheme="minorBidi"/>
            <w:sz w:val="24"/>
            <w:szCs w:val="24"/>
          </w:rPr>
          <w:t xml:space="preserve">, </w:t>
        </w:r>
      </w:ins>
      <w:ins w:id="44" w:author="Hamid Karimi-Rouzbahani" w:date="2020-08-05T14:12:00Z">
        <w:r w:rsidR="004D2A13" w:rsidRPr="003A5A81">
          <w:rPr>
            <w:rFonts w:asciiTheme="minorBidi" w:hAnsiTheme="minorBidi"/>
            <w:sz w:val="24"/>
            <w:szCs w:val="24"/>
          </w:rPr>
          <w:t>Kristine Krug</w:t>
        </w:r>
        <w:r w:rsidR="004D2A13">
          <w:rPr>
            <w:rFonts w:asciiTheme="minorBidi" w:hAnsiTheme="minorBidi"/>
            <w:sz w:val="24"/>
            <w:szCs w:val="24"/>
          </w:rPr>
          <w:t xml:space="preserve">, </w:t>
        </w:r>
      </w:ins>
      <w:ins w:id="45" w:author="Hamid Karimi-Rouzbahani" w:date="2020-08-05T14:08:00Z">
        <w:r w:rsidRPr="003A5A81">
          <w:rPr>
            <w:rFonts w:asciiTheme="minorBidi" w:hAnsiTheme="minorBidi"/>
            <w:sz w:val="24"/>
            <w:szCs w:val="24"/>
          </w:rPr>
          <w:t>Peter Kok</w:t>
        </w:r>
        <w:r>
          <w:rPr>
            <w:rFonts w:asciiTheme="minorBidi" w:hAnsiTheme="minorBidi"/>
            <w:sz w:val="24"/>
            <w:szCs w:val="24"/>
          </w:rPr>
          <w:t xml:space="preserve">, </w:t>
        </w:r>
        <w:r w:rsidRPr="003A5A81">
          <w:rPr>
            <w:rFonts w:asciiTheme="minorBidi" w:hAnsiTheme="minorBidi"/>
            <w:sz w:val="24"/>
            <w:szCs w:val="24"/>
          </w:rPr>
          <w:t>John T Serences</w:t>
        </w:r>
        <w:r>
          <w:rPr>
            <w:rFonts w:asciiTheme="minorBidi" w:hAnsiTheme="minorBidi"/>
            <w:sz w:val="24"/>
            <w:szCs w:val="24"/>
          </w:rPr>
          <w:t xml:space="preserve">, </w:t>
        </w:r>
        <w:r w:rsidRPr="003A5A81">
          <w:rPr>
            <w:rFonts w:asciiTheme="minorBidi" w:hAnsiTheme="minorBidi"/>
            <w:sz w:val="24"/>
            <w:szCs w:val="24"/>
          </w:rPr>
          <w:t>Valentin Wyart</w:t>
        </w:r>
      </w:ins>
    </w:p>
    <w:p w14:paraId="3DF1DBF0" w14:textId="336E5163" w:rsidR="003A5A81" w:rsidDel="003A5A81" w:rsidRDefault="003A5A81" w:rsidP="009E1B7A">
      <w:pPr>
        <w:ind w:left="720"/>
        <w:contextualSpacing/>
        <w:rPr>
          <w:del w:id="46" w:author="Hamid Karimi-Rouzbahani" w:date="2020-08-05T14:08:00Z"/>
          <w:rFonts w:asciiTheme="minorBidi" w:hAnsiTheme="minorBidi"/>
          <w:sz w:val="24"/>
          <w:szCs w:val="24"/>
        </w:rPr>
      </w:pPr>
    </w:p>
    <w:p w14:paraId="502958D4" w14:textId="6E766CC0" w:rsidR="003A5A81" w:rsidRPr="003D2C04" w:rsidRDefault="003A5A81" w:rsidP="003A5A81">
      <w:pPr>
        <w:spacing w:line="276" w:lineRule="auto"/>
        <w:jc w:val="both"/>
        <w:rPr>
          <w:ins w:id="47" w:author="Hamid Karimi-Rouzbahani" w:date="2020-08-05T14:09:00Z"/>
          <w:rFonts w:asciiTheme="minorBidi" w:hAnsiTheme="minorBidi"/>
          <w:b/>
          <w:bCs/>
          <w:i/>
          <w:iCs/>
          <w:sz w:val="24"/>
          <w:szCs w:val="24"/>
        </w:rPr>
        <w:pPrChange w:id="48" w:author="Hamid Karimi-Rouzbahani" w:date="2020-08-05T14:10:00Z">
          <w:pPr>
            <w:spacing w:line="276" w:lineRule="auto"/>
            <w:jc w:val="both"/>
          </w:pPr>
        </w:pPrChange>
      </w:pPr>
      <w:ins w:id="49" w:author="Hamid Karimi-Rouzbahani" w:date="2020-08-05T14:09:00Z">
        <w:r w:rsidRPr="003D2C04">
          <w:rPr>
            <w:rFonts w:asciiTheme="minorBidi" w:hAnsiTheme="minorBidi"/>
            <w:b/>
            <w:bCs/>
            <w:i/>
            <w:iCs/>
            <w:sz w:val="24"/>
            <w:szCs w:val="24"/>
          </w:rPr>
          <w:t xml:space="preserve">Potential </w:t>
        </w:r>
      </w:ins>
      <w:ins w:id="50" w:author="Hamid Karimi-Rouzbahani" w:date="2020-08-05T14:10:00Z">
        <w:r>
          <w:rPr>
            <w:rFonts w:asciiTheme="minorBidi" w:hAnsiTheme="minorBidi"/>
            <w:b/>
            <w:bCs/>
            <w:i/>
            <w:iCs/>
            <w:sz w:val="24"/>
            <w:szCs w:val="24"/>
          </w:rPr>
          <w:t>general reviewers</w:t>
        </w:r>
      </w:ins>
      <w:ins w:id="51" w:author="Hamid Karimi-Rouzbahani" w:date="2020-08-05T14:09:00Z">
        <w:r w:rsidRPr="003D2C04">
          <w:rPr>
            <w:rFonts w:asciiTheme="minorBidi" w:hAnsiTheme="minorBidi"/>
            <w:b/>
            <w:bCs/>
            <w:i/>
            <w:iCs/>
            <w:sz w:val="24"/>
            <w:szCs w:val="24"/>
          </w:rPr>
          <w:t>:</w:t>
        </w:r>
      </w:ins>
    </w:p>
    <w:p w14:paraId="23BF0312" w14:textId="7206F40C" w:rsidR="009E1B7A" w:rsidRPr="007F4DBF" w:rsidRDefault="00560219" w:rsidP="005A6C6F">
      <w:pPr>
        <w:ind w:left="720"/>
        <w:contextualSpacing/>
        <w:rPr>
          <w:rFonts w:asciiTheme="minorBidi" w:hAnsiTheme="minorBidi"/>
          <w:sz w:val="24"/>
          <w:szCs w:val="24"/>
        </w:rPr>
        <w:pPrChange w:id="52" w:author="Hamid Karimi-Rouzbahani" w:date="2020-08-05T14:14:00Z">
          <w:pPr>
            <w:ind w:left="720"/>
            <w:contextualSpacing/>
          </w:pPr>
        </w:pPrChange>
      </w:pPr>
      <w:del w:id="53" w:author="Hamid Karimi-Rouzbahani" w:date="2020-08-05T13:54:00Z">
        <w:r w:rsidDel="00E36321">
          <w:rPr>
            <w:rFonts w:asciiTheme="minorBidi" w:hAnsiTheme="minorBidi"/>
            <w:sz w:val="24"/>
            <w:szCs w:val="24"/>
          </w:rPr>
          <w:delText>XXX</w:delText>
        </w:r>
      </w:del>
      <w:ins w:id="54" w:author="Hamid Karimi-Rouzbahani" w:date="2020-08-05T13:54:00Z">
        <w:r w:rsidR="00E36321">
          <w:rPr>
            <w:rFonts w:asciiTheme="minorBidi" w:hAnsiTheme="minorBidi"/>
            <w:sz w:val="24"/>
            <w:szCs w:val="24"/>
          </w:rPr>
          <w:t>Nancy Kanwisher</w:t>
        </w:r>
      </w:ins>
    </w:p>
    <w:p w14:paraId="18C91961" w14:textId="77777777" w:rsidR="00AC7BA1" w:rsidRDefault="00AC7BA1" w:rsidP="005A6C6F">
      <w:pPr>
        <w:ind w:left="720"/>
        <w:contextualSpacing/>
        <w:rPr>
          <w:ins w:id="55" w:author="Hamid Karimi-Rouzbahani" w:date="2020-08-05T13:55:00Z"/>
          <w:rFonts w:asciiTheme="minorBidi" w:hAnsiTheme="minorBidi"/>
          <w:i/>
          <w:iCs/>
          <w:sz w:val="16"/>
          <w:szCs w:val="16"/>
        </w:rPr>
        <w:pPrChange w:id="56" w:author="Hamid Karimi-Rouzbahani" w:date="2020-08-05T14:14:00Z">
          <w:pPr>
            <w:ind w:left="720"/>
            <w:contextualSpacing/>
          </w:pPr>
        </w:pPrChange>
      </w:pPr>
      <w:ins w:id="57" w:author="Hamid Karimi-Rouzbahani" w:date="2020-08-05T13:55:00Z">
        <w:r w:rsidRPr="00AC7BA1">
          <w:rPr>
            <w:rFonts w:asciiTheme="minorBidi" w:hAnsiTheme="minorBidi"/>
            <w:i/>
            <w:iCs/>
            <w:sz w:val="16"/>
            <w:szCs w:val="16"/>
          </w:rPr>
          <w:t>MIT McGovern Institute</w:t>
        </w:r>
        <w:r>
          <w:rPr>
            <w:rFonts w:asciiTheme="minorBidi" w:hAnsiTheme="minorBidi"/>
            <w:i/>
            <w:iCs/>
            <w:sz w:val="16"/>
            <w:szCs w:val="16"/>
          </w:rPr>
          <w:t>, MIT</w:t>
        </w:r>
      </w:ins>
    </w:p>
    <w:p w14:paraId="71E5943D" w14:textId="3D203CCB" w:rsidR="009E1B7A" w:rsidDel="00AC7BA1" w:rsidRDefault="009E1B7A" w:rsidP="005A6C6F">
      <w:pPr>
        <w:ind w:left="720"/>
        <w:contextualSpacing/>
        <w:rPr>
          <w:del w:id="58" w:author="Hamid Karimi-Rouzbahani" w:date="2020-08-05T13:55:00Z"/>
          <w:rFonts w:asciiTheme="minorBidi" w:hAnsiTheme="minorBidi"/>
          <w:i/>
          <w:iCs/>
          <w:sz w:val="16"/>
          <w:szCs w:val="16"/>
        </w:rPr>
        <w:pPrChange w:id="59" w:author="Hamid Karimi-Rouzbahani" w:date="2020-08-05T14:14:00Z">
          <w:pPr>
            <w:ind w:left="720"/>
            <w:contextualSpacing/>
          </w:pPr>
        </w:pPrChange>
      </w:pPr>
      <w:del w:id="60" w:author="Hamid Karimi-Rouzbahani" w:date="2020-08-05T13:55:00Z">
        <w:r w:rsidRPr="007F4DBF" w:rsidDel="00AC7BA1">
          <w:rPr>
            <w:rFonts w:asciiTheme="minorBidi" w:hAnsiTheme="minorBidi"/>
            <w:i/>
            <w:iCs/>
            <w:sz w:val="16"/>
            <w:szCs w:val="16"/>
          </w:rPr>
          <w:delText xml:space="preserve">Department of </w:delText>
        </w:r>
        <w:r w:rsidR="00560219" w:rsidDel="00AC7BA1">
          <w:rPr>
            <w:rFonts w:asciiTheme="minorBidi" w:hAnsiTheme="minorBidi"/>
            <w:i/>
            <w:iCs/>
            <w:sz w:val="16"/>
            <w:szCs w:val="16"/>
          </w:rPr>
          <w:delText>XXX</w:delText>
        </w:r>
      </w:del>
    </w:p>
    <w:p w14:paraId="0F74EC0A" w14:textId="18B440DA" w:rsidR="009E1B7A" w:rsidRDefault="009E1B7A" w:rsidP="005A6C6F">
      <w:pPr>
        <w:ind w:left="720"/>
        <w:contextualSpacing/>
        <w:rPr>
          <w:rFonts w:asciiTheme="minorBidi" w:hAnsiTheme="minorBidi"/>
          <w:i/>
          <w:iCs/>
          <w:sz w:val="16"/>
          <w:szCs w:val="16"/>
        </w:rPr>
        <w:pPrChange w:id="61" w:author="Hamid Karimi-Rouzbahani" w:date="2020-08-05T14:14:00Z">
          <w:pPr>
            <w:ind w:left="720"/>
            <w:contextualSpacing/>
          </w:pPr>
        </w:pPrChange>
      </w:pPr>
      <w:r>
        <w:rPr>
          <w:rFonts w:asciiTheme="minorBidi" w:hAnsiTheme="minorBidi"/>
          <w:i/>
          <w:iCs/>
          <w:sz w:val="16"/>
          <w:szCs w:val="16"/>
        </w:rPr>
        <w:t xml:space="preserve">Email: </w:t>
      </w:r>
      <w:ins w:id="62" w:author="Hamid Karimi-Rouzbahani" w:date="2020-08-05T13:55:00Z">
        <w:r w:rsidR="00AC7BA1">
          <w:rPr>
            <w:rFonts w:asciiTheme="minorBidi" w:hAnsiTheme="minorBidi"/>
            <w:i/>
            <w:iCs/>
            <w:sz w:val="16"/>
            <w:szCs w:val="16"/>
          </w:rPr>
          <w:fldChar w:fldCharType="begin"/>
        </w:r>
        <w:r w:rsidR="00AC7BA1">
          <w:rPr>
            <w:rFonts w:asciiTheme="minorBidi" w:hAnsiTheme="minorBidi"/>
            <w:i/>
            <w:iCs/>
            <w:sz w:val="16"/>
            <w:szCs w:val="16"/>
          </w:rPr>
          <w:instrText xml:space="preserve"> HYPERLINK "mailto:</w:instrText>
        </w:r>
        <w:r w:rsidR="00AC7BA1" w:rsidRPr="00AC7BA1">
          <w:rPr>
            <w:rFonts w:asciiTheme="minorBidi" w:hAnsiTheme="minorBidi"/>
            <w:i/>
            <w:iCs/>
            <w:sz w:val="16"/>
            <w:szCs w:val="16"/>
          </w:rPr>
          <w:instrText>ngk@mit.edu</w:instrText>
        </w:r>
        <w:r w:rsidR="00AC7BA1">
          <w:rPr>
            <w:rFonts w:asciiTheme="minorBidi" w:hAnsiTheme="minorBidi"/>
            <w:i/>
            <w:iCs/>
            <w:sz w:val="16"/>
            <w:szCs w:val="16"/>
          </w:rPr>
          <w:instrText xml:space="preserve">" </w:instrText>
        </w:r>
        <w:r w:rsidR="00AC7BA1">
          <w:rPr>
            <w:rFonts w:asciiTheme="minorBidi" w:hAnsiTheme="minorBidi"/>
            <w:i/>
            <w:iCs/>
            <w:sz w:val="16"/>
            <w:szCs w:val="16"/>
          </w:rPr>
          <w:fldChar w:fldCharType="separate"/>
        </w:r>
        <w:r w:rsidR="00AC7BA1" w:rsidRPr="0064368B">
          <w:rPr>
            <w:rStyle w:val="Hyperlink"/>
            <w:rFonts w:asciiTheme="minorBidi" w:hAnsiTheme="minorBidi"/>
            <w:i/>
            <w:iCs/>
            <w:sz w:val="16"/>
            <w:szCs w:val="16"/>
          </w:rPr>
          <w:t>ngk@mit.edu</w:t>
        </w:r>
        <w:r w:rsidR="00AC7BA1">
          <w:rPr>
            <w:rFonts w:asciiTheme="minorBidi" w:hAnsiTheme="minorBidi"/>
            <w:i/>
            <w:iCs/>
            <w:sz w:val="16"/>
            <w:szCs w:val="16"/>
          </w:rPr>
          <w:fldChar w:fldCharType="end"/>
        </w:r>
        <w:r w:rsidR="00AC7BA1">
          <w:rPr>
            <w:rFonts w:asciiTheme="minorBidi" w:hAnsiTheme="minorBidi"/>
            <w:i/>
            <w:iCs/>
            <w:sz w:val="16"/>
            <w:szCs w:val="16"/>
          </w:rPr>
          <w:t xml:space="preserve"> </w:t>
        </w:r>
      </w:ins>
    </w:p>
    <w:p w14:paraId="1208EB8A" w14:textId="77777777" w:rsidR="009E1B7A" w:rsidRDefault="009E1B7A" w:rsidP="005A6C6F">
      <w:pPr>
        <w:ind w:left="720"/>
        <w:contextualSpacing/>
        <w:rPr>
          <w:rFonts w:asciiTheme="minorBidi" w:hAnsiTheme="minorBidi"/>
          <w:i/>
          <w:iCs/>
          <w:sz w:val="16"/>
          <w:szCs w:val="16"/>
        </w:rPr>
        <w:pPrChange w:id="63" w:author="Hamid Karimi-Rouzbahani" w:date="2020-08-05T14:14:00Z">
          <w:pPr>
            <w:ind w:left="720"/>
            <w:contextualSpacing/>
          </w:pPr>
        </w:pPrChange>
      </w:pPr>
    </w:p>
    <w:p w14:paraId="51D020E2" w14:textId="74EDC78B" w:rsidR="00560219" w:rsidRPr="007F4DBF" w:rsidDel="00AC7BA1" w:rsidRDefault="00560219" w:rsidP="005A6C6F">
      <w:pPr>
        <w:ind w:left="720"/>
        <w:contextualSpacing/>
        <w:rPr>
          <w:del w:id="64" w:author="Hamid Karimi-Rouzbahani" w:date="2020-08-05T14:04:00Z"/>
          <w:rFonts w:asciiTheme="minorBidi" w:hAnsiTheme="minorBidi"/>
          <w:sz w:val="24"/>
          <w:szCs w:val="24"/>
        </w:rPr>
        <w:pPrChange w:id="65" w:author="Hamid Karimi-Rouzbahani" w:date="2020-08-05T14:14:00Z">
          <w:pPr>
            <w:ind w:left="720"/>
            <w:contextualSpacing/>
          </w:pPr>
        </w:pPrChange>
      </w:pPr>
      <w:del w:id="66" w:author="Hamid Karimi-Rouzbahani" w:date="2020-08-05T13:58:00Z">
        <w:r w:rsidDel="00AC7BA1">
          <w:rPr>
            <w:rFonts w:asciiTheme="minorBidi" w:hAnsiTheme="minorBidi"/>
            <w:sz w:val="24"/>
            <w:szCs w:val="24"/>
          </w:rPr>
          <w:delText>XXX</w:delText>
        </w:r>
      </w:del>
    </w:p>
    <w:p w14:paraId="388A68BA" w14:textId="1FF0AC16" w:rsidR="00560219" w:rsidDel="00AC7BA1" w:rsidRDefault="00560219" w:rsidP="005A6C6F">
      <w:pPr>
        <w:ind w:left="720"/>
        <w:contextualSpacing/>
        <w:rPr>
          <w:del w:id="67" w:author="Hamid Karimi-Rouzbahani" w:date="2020-08-05T14:04:00Z"/>
          <w:rFonts w:asciiTheme="minorBidi" w:hAnsiTheme="minorBidi"/>
          <w:i/>
          <w:iCs/>
          <w:sz w:val="16"/>
          <w:szCs w:val="16"/>
        </w:rPr>
        <w:pPrChange w:id="68" w:author="Hamid Karimi-Rouzbahani" w:date="2020-08-05T14:14:00Z">
          <w:pPr>
            <w:ind w:left="720"/>
            <w:contextualSpacing/>
          </w:pPr>
        </w:pPrChange>
      </w:pPr>
      <w:del w:id="69" w:author="Hamid Karimi-Rouzbahani" w:date="2020-08-05T14:04:00Z">
        <w:r w:rsidRPr="007F4DBF" w:rsidDel="00AC7BA1">
          <w:rPr>
            <w:rFonts w:asciiTheme="minorBidi" w:hAnsiTheme="minorBidi"/>
            <w:i/>
            <w:iCs/>
            <w:sz w:val="16"/>
            <w:szCs w:val="16"/>
          </w:rPr>
          <w:delText xml:space="preserve">Department of </w:delText>
        </w:r>
      </w:del>
      <w:del w:id="70" w:author="Hamid Karimi-Rouzbahani" w:date="2020-08-05T13:59:00Z">
        <w:r w:rsidDel="00AC7BA1">
          <w:rPr>
            <w:rFonts w:asciiTheme="minorBidi" w:hAnsiTheme="minorBidi"/>
            <w:i/>
            <w:iCs/>
            <w:sz w:val="16"/>
            <w:szCs w:val="16"/>
          </w:rPr>
          <w:delText>XXX</w:delText>
        </w:r>
      </w:del>
    </w:p>
    <w:p w14:paraId="30E06D41" w14:textId="6462635B" w:rsidR="00560219" w:rsidDel="00AC7BA1" w:rsidRDefault="00560219" w:rsidP="005A6C6F">
      <w:pPr>
        <w:ind w:left="720"/>
        <w:contextualSpacing/>
        <w:rPr>
          <w:del w:id="71" w:author="Hamid Karimi-Rouzbahani" w:date="2020-08-05T14:04:00Z"/>
          <w:rFonts w:asciiTheme="minorBidi" w:hAnsiTheme="minorBidi"/>
          <w:i/>
          <w:iCs/>
          <w:sz w:val="16"/>
          <w:szCs w:val="16"/>
        </w:rPr>
        <w:pPrChange w:id="72" w:author="Hamid Karimi-Rouzbahani" w:date="2020-08-05T14:14:00Z">
          <w:pPr>
            <w:ind w:left="720"/>
            <w:contextualSpacing/>
          </w:pPr>
        </w:pPrChange>
      </w:pPr>
      <w:del w:id="73" w:author="Hamid Karimi-Rouzbahani" w:date="2020-08-05T14:04:00Z">
        <w:r w:rsidDel="00AC7BA1">
          <w:rPr>
            <w:rFonts w:asciiTheme="minorBidi" w:hAnsiTheme="minorBidi"/>
            <w:i/>
            <w:iCs/>
            <w:sz w:val="16"/>
            <w:szCs w:val="16"/>
          </w:rPr>
          <w:delText xml:space="preserve">Email: </w:delText>
        </w:r>
      </w:del>
    </w:p>
    <w:p w14:paraId="2FFE68BA" w14:textId="2D8A9504" w:rsidR="00560219" w:rsidDel="00AC7BA1" w:rsidRDefault="00560219" w:rsidP="005A6C6F">
      <w:pPr>
        <w:ind w:left="720"/>
        <w:contextualSpacing/>
        <w:rPr>
          <w:del w:id="74" w:author="Hamid Karimi-Rouzbahani" w:date="2020-08-05T14:04:00Z"/>
          <w:rFonts w:asciiTheme="minorBidi" w:hAnsiTheme="minorBidi"/>
          <w:sz w:val="24"/>
          <w:szCs w:val="24"/>
        </w:rPr>
        <w:pPrChange w:id="75" w:author="Hamid Karimi-Rouzbahani" w:date="2020-08-05T14:14:00Z">
          <w:pPr>
            <w:ind w:left="720"/>
            <w:contextualSpacing/>
          </w:pPr>
        </w:pPrChange>
      </w:pPr>
    </w:p>
    <w:p w14:paraId="4E04841B" w14:textId="742D21F1" w:rsidR="00560219" w:rsidRPr="007F4DBF" w:rsidRDefault="00560219" w:rsidP="005A6C6F">
      <w:pPr>
        <w:ind w:left="720"/>
        <w:contextualSpacing/>
        <w:rPr>
          <w:rFonts w:asciiTheme="minorBidi" w:hAnsiTheme="minorBidi"/>
          <w:sz w:val="24"/>
          <w:szCs w:val="24"/>
        </w:rPr>
        <w:pPrChange w:id="76" w:author="Hamid Karimi-Rouzbahani" w:date="2020-08-05T14:14:00Z">
          <w:pPr>
            <w:ind w:left="720"/>
            <w:contextualSpacing/>
          </w:pPr>
        </w:pPrChange>
      </w:pPr>
      <w:del w:id="77" w:author="Hamid Karimi-Rouzbahani" w:date="2020-08-05T14:01:00Z">
        <w:r w:rsidDel="00AC7BA1">
          <w:rPr>
            <w:rFonts w:asciiTheme="minorBidi" w:hAnsiTheme="minorBidi"/>
            <w:sz w:val="24"/>
            <w:szCs w:val="24"/>
          </w:rPr>
          <w:delText>XXX</w:delText>
        </w:r>
      </w:del>
      <w:ins w:id="78" w:author="Hamid Karimi-Rouzbahani" w:date="2020-08-05T14:01:00Z">
        <w:r w:rsidR="00AC7BA1">
          <w:rPr>
            <w:rFonts w:asciiTheme="minorBidi" w:hAnsiTheme="minorBidi"/>
            <w:sz w:val="24"/>
            <w:szCs w:val="24"/>
          </w:rPr>
          <w:t>Mike Burton</w:t>
        </w:r>
      </w:ins>
    </w:p>
    <w:p w14:paraId="0E7E4961" w14:textId="3D2F860E" w:rsidR="00AC7BA1" w:rsidRDefault="00AC7BA1" w:rsidP="005A6C6F">
      <w:pPr>
        <w:ind w:left="720"/>
        <w:contextualSpacing/>
        <w:rPr>
          <w:ins w:id="79" w:author="Hamid Karimi-Rouzbahani" w:date="2020-08-05T14:01:00Z"/>
          <w:rFonts w:asciiTheme="minorBidi" w:hAnsiTheme="minorBidi"/>
          <w:i/>
          <w:iCs/>
          <w:sz w:val="16"/>
          <w:szCs w:val="16"/>
        </w:rPr>
        <w:pPrChange w:id="80" w:author="Hamid Karimi-Rouzbahani" w:date="2020-08-05T14:14:00Z">
          <w:pPr>
            <w:ind w:left="720"/>
            <w:contextualSpacing/>
          </w:pPr>
        </w:pPrChange>
      </w:pPr>
      <w:ins w:id="81" w:author="Hamid Karimi-Rouzbahani" w:date="2020-08-05T14:01:00Z">
        <w:r w:rsidRPr="00AC7BA1">
          <w:rPr>
            <w:rFonts w:asciiTheme="minorBidi" w:hAnsiTheme="minorBidi"/>
            <w:i/>
            <w:iCs/>
            <w:sz w:val="16"/>
            <w:szCs w:val="16"/>
          </w:rPr>
          <w:t>Department of Psychology</w:t>
        </w:r>
        <w:r>
          <w:rPr>
            <w:rFonts w:asciiTheme="minorBidi" w:hAnsiTheme="minorBidi"/>
            <w:i/>
            <w:iCs/>
            <w:sz w:val="16"/>
            <w:szCs w:val="16"/>
          </w:rPr>
          <w:t>, University of York</w:t>
        </w:r>
      </w:ins>
    </w:p>
    <w:p w14:paraId="1E4CE62A" w14:textId="66776C30" w:rsidR="00560219" w:rsidDel="00AC7BA1" w:rsidRDefault="00560219" w:rsidP="005A6C6F">
      <w:pPr>
        <w:ind w:left="720"/>
        <w:contextualSpacing/>
        <w:rPr>
          <w:del w:id="82" w:author="Hamid Karimi-Rouzbahani" w:date="2020-08-05T14:01:00Z"/>
          <w:rFonts w:asciiTheme="minorBidi" w:hAnsiTheme="minorBidi"/>
          <w:i/>
          <w:iCs/>
          <w:sz w:val="16"/>
          <w:szCs w:val="16"/>
        </w:rPr>
        <w:pPrChange w:id="83" w:author="Hamid Karimi-Rouzbahani" w:date="2020-08-05T14:14:00Z">
          <w:pPr>
            <w:ind w:left="720"/>
            <w:contextualSpacing/>
          </w:pPr>
        </w:pPrChange>
      </w:pPr>
      <w:del w:id="84" w:author="Hamid Karimi-Rouzbahani" w:date="2020-08-05T14:01:00Z">
        <w:r w:rsidRPr="007F4DBF" w:rsidDel="00AC7BA1">
          <w:rPr>
            <w:rFonts w:asciiTheme="minorBidi" w:hAnsiTheme="minorBidi"/>
            <w:i/>
            <w:iCs/>
            <w:sz w:val="16"/>
            <w:szCs w:val="16"/>
          </w:rPr>
          <w:delText xml:space="preserve">Department of </w:delText>
        </w:r>
        <w:r w:rsidDel="00AC7BA1">
          <w:rPr>
            <w:rFonts w:asciiTheme="minorBidi" w:hAnsiTheme="minorBidi"/>
            <w:i/>
            <w:iCs/>
            <w:sz w:val="16"/>
            <w:szCs w:val="16"/>
          </w:rPr>
          <w:delText>XXX</w:delText>
        </w:r>
      </w:del>
    </w:p>
    <w:p w14:paraId="07269162" w14:textId="22505AAA" w:rsidR="00560219" w:rsidRDefault="00560219" w:rsidP="005A6C6F">
      <w:pPr>
        <w:ind w:left="720"/>
        <w:contextualSpacing/>
        <w:rPr>
          <w:rFonts w:asciiTheme="minorBidi" w:hAnsiTheme="minorBidi"/>
          <w:i/>
          <w:iCs/>
          <w:sz w:val="16"/>
          <w:szCs w:val="16"/>
        </w:rPr>
        <w:pPrChange w:id="85" w:author="Hamid Karimi-Rouzbahani" w:date="2020-08-05T14:14:00Z">
          <w:pPr>
            <w:ind w:left="720"/>
            <w:contextualSpacing/>
          </w:pPr>
        </w:pPrChange>
      </w:pPr>
      <w:r>
        <w:rPr>
          <w:rFonts w:asciiTheme="minorBidi" w:hAnsiTheme="minorBidi"/>
          <w:i/>
          <w:iCs/>
          <w:sz w:val="16"/>
          <w:szCs w:val="16"/>
        </w:rPr>
        <w:t xml:space="preserve">Email: </w:t>
      </w:r>
      <w:ins w:id="86" w:author="Hamid Karimi-Rouzbahani" w:date="2020-08-05T14:01:00Z">
        <w:r w:rsidR="00AC7BA1">
          <w:rPr>
            <w:rFonts w:asciiTheme="minorBidi" w:hAnsiTheme="minorBidi"/>
            <w:i/>
            <w:iCs/>
            <w:sz w:val="16"/>
            <w:szCs w:val="16"/>
          </w:rPr>
          <w:fldChar w:fldCharType="begin"/>
        </w:r>
        <w:r w:rsidR="00AC7BA1">
          <w:rPr>
            <w:rFonts w:asciiTheme="minorBidi" w:hAnsiTheme="minorBidi"/>
            <w:i/>
            <w:iCs/>
            <w:sz w:val="16"/>
            <w:szCs w:val="16"/>
          </w:rPr>
          <w:instrText xml:space="preserve"> HYPERLINK "mailto:</w:instrText>
        </w:r>
        <w:r w:rsidR="00AC7BA1" w:rsidRPr="00AC7BA1">
          <w:rPr>
            <w:rFonts w:asciiTheme="minorBidi" w:hAnsiTheme="minorBidi"/>
            <w:i/>
            <w:iCs/>
            <w:sz w:val="16"/>
            <w:szCs w:val="16"/>
          </w:rPr>
          <w:instrText>mike.burton@york.ac.uk</w:instrText>
        </w:r>
        <w:r w:rsidR="00AC7BA1">
          <w:rPr>
            <w:rFonts w:asciiTheme="minorBidi" w:hAnsiTheme="minorBidi"/>
            <w:i/>
            <w:iCs/>
            <w:sz w:val="16"/>
            <w:szCs w:val="16"/>
          </w:rPr>
          <w:instrText xml:space="preserve">" </w:instrText>
        </w:r>
        <w:r w:rsidR="00AC7BA1">
          <w:rPr>
            <w:rFonts w:asciiTheme="minorBidi" w:hAnsiTheme="minorBidi"/>
            <w:i/>
            <w:iCs/>
            <w:sz w:val="16"/>
            <w:szCs w:val="16"/>
          </w:rPr>
          <w:fldChar w:fldCharType="separate"/>
        </w:r>
        <w:r w:rsidR="00AC7BA1" w:rsidRPr="0064368B">
          <w:rPr>
            <w:rStyle w:val="Hyperlink"/>
            <w:rFonts w:asciiTheme="minorBidi" w:hAnsiTheme="minorBidi"/>
            <w:i/>
            <w:iCs/>
            <w:sz w:val="16"/>
            <w:szCs w:val="16"/>
          </w:rPr>
          <w:t>mike.burton@york.ac.uk</w:t>
        </w:r>
        <w:r w:rsidR="00AC7BA1">
          <w:rPr>
            <w:rFonts w:asciiTheme="minorBidi" w:hAnsiTheme="minorBidi"/>
            <w:i/>
            <w:iCs/>
            <w:sz w:val="16"/>
            <w:szCs w:val="16"/>
          </w:rPr>
          <w:fldChar w:fldCharType="end"/>
        </w:r>
        <w:r w:rsidR="00AC7BA1">
          <w:rPr>
            <w:rFonts w:asciiTheme="minorBidi" w:hAnsiTheme="minorBidi"/>
            <w:i/>
            <w:iCs/>
            <w:sz w:val="16"/>
            <w:szCs w:val="16"/>
          </w:rPr>
          <w:t xml:space="preserve"> </w:t>
        </w:r>
      </w:ins>
    </w:p>
    <w:p w14:paraId="4A517DB4" w14:textId="77777777" w:rsidR="00560219" w:rsidRDefault="00560219" w:rsidP="005A6C6F">
      <w:pPr>
        <w:ind w:left="720"/>
        <w:contextualSpacing/>
        <w:rPr>
          <w:rFonts w:asciiTheme="minorBidi" w:hAnsiTheme="minorBidi"/>
          <w:sz w:val="24"/>
          <w:szCs w:val="24"/>
        </w:rPr>
        <w:pPrChange w:id="87" w:author="Hamid Karimi-Rouzbahani" w:date="2020-08-05T14:14:00Z">
          <w:pPr>
            <w:ind w:left="720"/>
            <w:contextualSpacing/>
          </w:pPr>
        </w:pPrChange>
      </w:pPr>
    </w:p>
    <w:p w14:paraId="335047EB" w14:textId="61EDF690" w:rsidR="00560219" w:rsidRPr="007F4DBF" w:rsidRDefault="00560219" w:rsidP="005A6C6F">
      <w:pPr>
        <w:ind w:left="720"/>
        <w:contextualSpacing/>
        <w:rPr>
          <w:rFonts w:asciiTheme="minorBidi" w:hAnsiTheme="minorBidi"/>
          <w:sz w:val="24"/>
          <w:szCs w:val="24"/>
        </w:rPr>
        <w:pPrChange w:id="88" w:author="Hamid Karimi-Rouzbahani" w:date="2020-08-05T14:14:00Z">
          <w:pPr>
            <w:ind w:left="720"/>
            <w:contextualSpacing/>
          </w:pPr>
        </w:pPrChange>
      </w:pPr>
      <w:del w:id="89" w:author="Hamid Karimi-Rouzbahani" w:date="2020-08-05T14:03:00Z">
        <w:r w:rsidDel="00AC7BA1">
          <w:rPr>
            <w:rFonts w:asciiTheme="minorBidi" w:hAnsiTheme="minorBidi"/>
            <w:sz w:val="24"/>
            <w:szCs w:val="24"/>
          </w:rPr>
          <w:delText>XXX</w:delText>
        </w:r>
      </w:del>
      <w:ins w:id="90" w:author="Hamid Karimi-Rouzbahani" w:date="2020-08-05T14:03:00Z">
        <w:r w:rsidR="00AC7BA1">
          <w:rPr>
            <w:rFonts w:asciiTheme="minorBidi" w:hAnsiTheme="minorBidi"/>
            <w:sz w:val="24"/>
            <w:szCs w:val="24"/>
          </w:rPr>
          <w:t>Ida Gobbini</w:t>
        </w:r>
      </w:ins>
    </w:p>
    <w:p w14:paraId="3DFAE4AC" w14:textId="79706C96" w:rsidR="00AC7BA1" w:rsidRDefault="00AC7BA1" w:rsidP="005A6C6F">
      <w:pPr>
        <w:ind w:left="720"/>
        <w:contextualSpacing/>
        <w:rPr>
          <w:ins w:id="91" w:author="Hamid Karimi-Rouzbahani" w:date="2020-08-05T14:04:00Z"/>
          <w:rFonts w:asciiTheme="minorBidi" w:hAnsiTheme="minorBidi"/>
          <w:i/>
          <w:iCs/>
          <w:sz w:val="16"/>
          <w:szCs w:val="16"/>
        </w:rPr>
        <w:pPrChange w:id="92" w:author="Hamid Karimi-Rouzbahani" w:date="2020-08-05T14:14:00Z">
          <w:pPr>
            <w:ind w:left="720"/>
            <w:contextualSpacing/>
          </w:pPr>
        </w:pPrChange>
      </w:pPr>
      <w:ins w:id="93" w:author="Hamid Karimi-Rouzbahani" w:date="2020-08-05T14:03:00Z">
        <w:r w:rsidRPr="00AC7BA1">
          <w:rPr>
            <w:rFonts w:asciiTheme="minorBidi" w:hAnsiTheme="minorBidi"/>
            <w:i/>
            <w:iCs/>
            <w:sz w:val="16"/>
            <w:szCs w:val="16"/>
          </w:rPr>
          <w:t>Department of Experimental, Diagnostic and Specialty Medicine</w:t>
        </w:r>
      </w:ins>
      <w:ins w:id="94" w:author="Hamid Karimi-Rouzbahani" w:date="2020-08-05T14:04:00Z">
        <w:r>
          <w:rPr>
            <w:rFonts w:asciiTheme="minorBidi" w:hAnsiTheme="minorBidi"/>
            <w:i/>
            <w:iCs/>
            <w:sz w:val="16"/>
            <w:szCs w:val="16"/>
          </w:rPr>
          <w:t>, University of Bologna</w:t>
        </w:r>
      </w:ins>
    </w:p>
    <w:p w14:paraId="29E3E0EF" w14:textId="083D97F2" w:rsidR="00560219" w:rsidDel="00AC7BA1" w:rsidRDefault="00560219" w:rsidP="005A6C6F">
      <w:pPr>
        <w:ind w:left="720"/>
        <w:contextualSpacing/>
        <w:rPr>
          <w:del w:id="95" w:author="Hamid Karimi-Rouzbahani" w:date="2020-08-05T14:03:00Z"/>
          <w:rFonts w:asciiTheme="minorBidi" w:hAnsiTheme="minorBidi"/>
          <w:i/>
          <w:iCs/>
          <w:sz w:val="16"/>
          <w:szCs w:val="16"/>
        </w:rPr>
        <w:pPrChange w:id="96" w:author="Hamid Karimi-Rouzbahani" w:date="2020-08-05T14:14:00Z">
          <w:pPr>
            <w:ind w:left="720"/>
            <w:contextualSpacing/>
          </w:pPr>
        </w:pPrChange>
      </w:pPr>
      <w:del w:id="97" w:author="Hamid Karimi-Rouzbahani" w:date="2020-08-05T14:03:00Z">
        <w:r w:rsidRPr="007F4DBF" w:rsidDel="00AC7BA1">
          <w:rPr>
            <w:rFonts w:asciiTheme="minorBidi" w:hAnsiTheme="minorBidi"/>
            <w:i/>
            <w:iCs/>
            <w:sz w:val="16"/>
            <w:szCs w:val="16"/>
          </w:rPr>
          <w:delText xml:space="preserve">Department of </w:delText>
        </w:r>
        <w:r w:rsidDel="00AC7BA1">
          <w:rPr>
            <w:rFonts w:asciiTheme="minorBidi" w:hAnsiTheme="minorBidi"/>
            <w:i/>
            <w:iCs/>
            <w:sz w:val="16"/>
            <w:szCs w:val="16"/>
          </w:rPr>
          <w:delText>XXX</w:delText>
        </w:r>
      </w:del>
    </w:p>
    <w:p w14:paraId="2638ED25" w14:textId="2C87D538" w:rsidR="00560219" w:rsidRDefault="00560219" w:rsidP="005A6C6F">
      <w:pPr>
        <w:ind w:left="720"/>
        <w:contextualSpacing/>
        <w:rPr>
          <w:rFonts w:asciiTheme="minorBidi" w:hAnsiTheme="minorBidi"/>
          <w:i/>
          <w:iCs/>
          <w:sz w:val="16"/>
          <w:szCs w:val="16"/>
        </w:rPr>
        <w:pPrChange w:id="98" w:author="Hamid Karimi-Rouzbahani" w:date="2020-08-05T14:14:00Z">
          <w:pPr>
            <w:ind w:left="720"/>
            <w:contextualSpacing/>
          </w:pPr>
        </w:pPrChange>
      </w:pPr>
      <w:r>
        <w:rPr>
          <w:rFonts w:asciiTheme="minorBidi" w:hAnsiTheme="minorBidi"/>
          <w:i/>
          <w:iCs/>
          <w:sz w:val="16"/>
          <w:szCs w:val="16"/>
        </w:rPr>
        <w:t xml:space="preserve">Email: </w:t>
      </w:r>
      <w:ins w:id="99" w:author="Hamid Karimi-Rouzbahani" w:date="2020-08-05T14:05:00Z">
        <w:r w:rsidR="00AC7BA1">
          <w:rPr>
            <w:rFonts w:asciiTheme="minorBidi" w:hAnsiTheme="minorBidi"/>
            <w:i/>
            <w:iCs/>
            <w:sz w:val="16"/>
            <w:szCs w:val="16"/>
          </w:rPr>
          <w:fldChar w:fldCharType="begin"/>
        </w:r>
        <w:r w:rsidR="00AC7BA1">
          <w:rPr>
            <w:rFonts w:asciiTheme="minorBidi" w:hAnsiTheme="minorBidi"/>
            <w:i/>
            <w:iCs/>
            <w:sz w:val="16"/>
            <w:szCs w:val="16"/>
          </w:rPr>
          <w:instrText xml:space="preserve"> HYPERLINK "mailto:</w:instrText>
        </w:r>
      </w:ins>
      <w:ins w:id="100" w:author="Hamid Karimi-Rouzbahani" w:date="2020-08-05T14:03:00Z">
        <w:r w:rsidR="00AC7BA1" w:rsidRPr="00AC7BA1">
          <w:rPr>
            <w:rFonts w:asciiTheme="minorBidi" w:hAnsiTheme="minorBidi"/>
            <w:i/>
            <w:iCs/>
            <w:sz w:val="16"/>
            <w:szCs w:val="16"/>
          </w:rPr>
          <w:instrText>mariaida.gobbini@unibo.it</w:instrText>
        </w:r>
      </w:ins>
      <w:ins w:id="101" w:author="Hamid Karimi-Rouzbahani" w:date="2020-08-05T14:05:00Z">
        <w:r w:rsidR="00AC7BA1">
          <w:rPr>
            <w:rFonts w:asciiTheme="minorBidi" w:hAnsiTheme="minorBidi"/>
            <w:i/>
            <w:iCs/>
            <w:sz w:val="16"/>
            <w:szCs w:val="16"/>
          </w:rPr>
          <w:instrText xml:space="preserve">" </w:instrText>
        </w:r>
        <w:r w:rsidR="00AC7BA1">
          <w:rPr>
            <w:rFonts w:asciiTheme="minorBidi" w:hAnsiTheme="minorBidi"/>
            <w:i/>
            <w:iCs/>
            <w:sz w:val="16"/>
            <w:szCs w:val="16"/>
          </w:rPr>
          <w:fldChar w:fldCharType="separate"/>
        </w:r>
      </w:ins>
      <w:ins w:id="102" w:author="Hamid Karimi-Rouzbahani" w:date="2020-08-05T14:03:00Z">
        <w:r w:rsidR="00AC7BA1" w:rsidRPr="0064368B">
          <w:rPr>
            <w:rStyle w:val="Hyperlink"/>
            <w:rFonts w:asciiTheme="minorBidi" w:hAnsiTheme="minorBidi"/>
            <w:i/>
            <w:iCs/>
            <w:sz w:val="16"/>
            <w:szCs w:val="16"/>
          </w:rPr>
          <w:t>mariaida.gobbini@unibo.it</w:t>
        </w:r>
      </w:ins>
      <w:ins w:id="103" w:author="Hamid Karimi-Rouzbahani" w:date="2020-08-05T14:05:00Z">
        <w:r w:rsidR="00AC7BA1">
          <w:rPr>
            <w:rFonts w:asciiTheme="minorBidi" w:hAnsiTheme="minorBidi"/>
            <w:i/>
            <w:iCs/>
            <w:sz w:val="16"/>
            <w:szCs w:val="16"/>
          </w:rPr>
          <w:fldChar w:fldCharType="end"/>
        </w:r>
        <w:r w:rsidR="00AC7BA1">
          <w:rPr>
            <w:rFonts w:asciiTheme="minorBidi" w:hAnsiTheme="minorBidi"/>
            <w:i/>
            <w:iCs/>
            <w:sz w:val="16"/>
            <w:szCs w:val="16"/>
          </w:rPr>
          <w:t xml:space="preserve"> </w:t>
        </w:r>
      </w:ins>
    </w:p>
    <w:p w14:paraId="03F4756F" w14:textId="77777777" w:rsidR="00560219" w:rsidRDefault="00560219" w:rsidP="005A6C6F">
      <w:pPr>
        <w:ind w:left="720"/>
        <w:contextualSpacing/>
        <w:rPr>
          <w:rFonts w:asciiTheme="minorBidi" w:hAnsiTheme="minorBidi"/>
          <w:sz w:val="24"/>
          <w:szCs w:val="24"/>
        </w:rPr>
        <w:pPrChange w:id="104" w:author="Hamid Karimi-Rouzbahani" w:date="2020-08-05T14:14:00Z">
          <w:pPr>
            <w:ind w:left="720"/>
            <w:contextualSpacing/>
          </w:pPr>
        </w:pPrChange>
      </w:pPr>
    </w:p>
    <w:p w14:paraId="38839711" w14:textId="77777777" w:rsidR="00AC7BA1" w:rsidRPr="007F4DBF" w:rsidRDefault="00AC7BA1" w:rsidP="005A6C6F">
      <w:pPr>
        <w:ind w:left="720"/>
        <w:contextualSpacing/>
        <w:rPr>
          <w:ins w:id="105" w:author="Hamid Karimi-Rouzbahani" w:date="2020-08-05T14:04:00Z"/>
          <w:rFonts w:asciiTheme="minorBidi" w:hAnsiTheme="minorBidi"/>
          <w:sz w:val="24"/>
          <w:szCs w:val="24"/>
        </w:rPr>
        <w:pPrChange w:id="106" w:author="Hamid Karimi-Rouzbahani" w:date="2020-08-05T14:14:00Z">
          <w:pPr>
            <w:ind w:left="720"/>
            <w:contextualSpacing/>
          </w:pPr>
        </w:pPrChange>
      </w:pPr>
      <w:ins w:id="107" w:author="Hamid Karimi-Rouzbahani" w:date="2020-08-05T14:04:00Z">
        <w:r>
          <w:rPr>
            <w:rFonts w:asciiTheme="minorBidi" w:hAnsiTheme="minorBidi"/>
            <w:sz w:val="24"/>
            <w:szCs w:val="24"/>
          </w:rPr>
          <w:t>Thomas Carlson</w:t>
        </w:r>
      </w:ins>
    </w:p>
    <w:p w14:paraId="2B472E22" w14:textId="77777777" w:rsidR="00AC7BA1" w:rsidRDefault="00AC7BA1" w:rsidP="005A6C6F">
      <w:pPr>
        <w:ind w:left="720"/>
        <w:contextualSpacing/>
        <w:rPr>
          <w:ins w:id="108" w:author="Hamid Karimi-Rouzbahani" w:date="2020-08-05T14:04:00Z"/>
          <w:rFonts w:asciiTheme="minorBidi" w:hAnsiTheme="minorBidi"/>
          <w:i/>
          <w:iCs/>
          <w:sz w:val="16"/>
          <w:szCs w:val="16"/>
        </w:rPr>
        <w:pPrChange w:id="109" w:author="Hamid Karimi-Rouzbahani" w:date="2020-08-05T14:14:00Z">
          <w:pPr>
            <w:ind w:left="720"/>
            <w:contextualSpacing/>
          </w:pPr>
        </w:pPrChange>
      </w:pPr>
      <w:ins w:id="110" w:author="Hamid Karimi-Rouzbahani" w:date="2020-08-05T14:04:00Z">
        <w:r w:rsidRPr="007F4DBF">
          <w:rPr>
            <w:rFonts w:asciiTheme="minorBidi" w:hAnsiTheme="minorBidi"/>
            <w:i/>
            <w:iCs/>
            <w:sz w:val="16"/>
            <w:szCs w:val="16"/>
          </w:rPr>
          <w:t xml:space="preserve">Department of </w:t>
        </w:r>
        <w:r>
          <w:rPr>
            <w:rFonts w:asciiTheme="minorBidi" w:hAnsiTheme="minorBidi"/>
            <w:i/>
            <w:iCs/>
            <w:sz w:val="16"/>
            <w:szCs w:val="16"/>
          </w:rPr>
          <w:t>Psychology, University of Sydney</w:t>
        </w:r>
      </w:ins>
    </w:p>
    <w:p w14:paraId="64C1A8B7" w14:textId="77777777" w:rsidR="00AC7BA1" w:rsidRDefault="00AC7BA1" w:rsidP="005A6C6F">
      <w:pPr>
        <w:ind w:left="720"/>
        <w:contextualSpacing/>
        <w:rPr>
          <w:ins w:id="111" w:author="Hamid Karimi-Rouzbahani" w:date="2020-08-05T14:04:00Z"/>
          <w:rFonts w:asciiTheme="minorBidi" w:hAnsiTheme="minorBidi"/>
          <w:i/>
          <w:iCs/>
          <w:sz w:val="16"/>
          <w:szCs w:val="16"/>
        </w:rPr>
        <w:pPrChange w:id="112" w:author="Hamid Karimi-Rouzbahani" w:date="2020-08-05T14:14:00Z">
          <w:pPr>
            <w:ind w:left="720"/>
            <w:contextualSpacing/>
          </w:pPr>
        </w:pPrChange>
      </w:pPr>
      <w:ins w:id="113" w:author="Hamid Karimi-Rouzbahani" w:date="2020-08-05T14:04:00Z">
        <w:r>
          <w:rPr>
            <w:rFonts w:asciiTheme="minorBidi" w:hAnsiTheme="minorBidi"/>
            <w:i/>
            <w:iCs/>
            <w:sz w:val="16"/>
            <w:szCs w:val="16"/>
          </w:rPr>
          <w:t xml:space="preserve">Email: </w:t>
        </w:r>
        <w:r>
          <w:rPr>
            <w:rFonts w:asciiTheme="minorBidi" w:hAnsiTheme="minorBidi"/>
            <w:i/>
            <w:iCs/>
            <w:sz w:val="16"/>
            <w:szCs w:val="16"/>
          </w:rPr>
          <w:fldChar w:fldCharType="begin"/>
        </w:r>
        <w:r>
          <w:rPr>
            <w:rFonts w:asciiTheme="minorBidi" w:hAnsiTheme="minorBidi"/>
            <w:i/>
            <w:iCs/>
            <w:sz w:val="16"/>
            <w:szCs w:val="16"/>
          </w:rPr>
          <w:instrText xml:space="preserve"> HYPERLINK "mailto:</w:instrText>
        </w:r>
        <w:r w:rsidRPr="00AC7BA1">
          <w:rPr>
            <w:rFonts w:asciiTheme="minorBidi" w:hAnsiTheme="minorBidi"/>
            <w:i/>
            <w:iCs/>
            <w:sz w:val="16"/>
            <w:szCs w:val="16"/>
          </w:rPr>
          <w:instrText>thomas.carlson@sydney.edu.au</w:instrText>
        </w:r>
        <w:r>
          <w:rPr>
            <w:rFonts w:asciiTheme="minorBidi" w:hAnsiTheme="minorBidi"/>
            <w:i/>
            <w:iCs/>
            <w:sz w:val="16"/>
            <w:szCs w:val="16"/>
          </w:rPr>
          <w:instrText xml:space="preserve">" </w:instrText>
        </w:r>
        <w:r>
          <w:rPr>
            <w:rFonts w:asciiTheme="minorBidi" w:hAnsiTheme="minorBidi"/>
            <w:i/>
            <w:iCs/>
            <w:sz w:val="16"/>
            <w:szCs w:val="16"/>
          </w:rPr>
          <w:fldChar w:fldCharType="separate"/>
        </w:r>
        <w:r w:rsidRPr="0064368B">
          <w:rPr>
            <w:rStyle w:val="Hyperlink"/>
            <w:rFonts w:asciiTheme="minorBidi" w:hAnsiTheme="minorBidi"/>
            <w:i/>
            <w:iCs/>
            <w:sz w:val="16"/>
            <w:szCs w:val="16"/>
          </w:rPr>
          <w:t>thomas.carlson@sydney.edu.au</w:t>
        </w:r>
        <w:r>
          <w:rPr>
            <w:rFonts w:asciiTheme="minorBidi" w:hAnsiTheme="minorBidi"/>
            <w:i/>
            <w:iCs/>
            <w:sz w:val="16"/>
            <w:szCs w:val="16"/>
          </w:rPr>
          <w:fldChar w:fldCharType="end"/>
        </w:r>
        <w:r>
          <w:rPr>
            <w:rFonts w:asciiTheme="minorBidi" w:hAnsiTheme="minorBidi"/>
            <w:i/>
            <w:iCs/>
            <w:sz w:val="16"/>
            <w:szCs w:val="16"/>
          </w:rPr>
          <w:t xml:space="preserve"> </w:t>
        </w:r>
      </w:ins>
    </w:p>
    <w:p w14:paraId="6089AD94" w14:textId="1F681D22" w:rsidR="00AC7BA1" w:rsidRDefault="00AC7BA1" w:rsidP="005A6C6F">
      <w:pPr>
        <w:ind w:left="720"/>
        <w:contextualSpacing/>
        <w:rPr>
          <w:ins w:id="114" w:author="Hamid Karimi-Rouzbahani" w:date="2020-08-05T14:16:00Z"/>
          <w:rFonts w:asciiTheme="minorBidi" w:hAnsiTheme="minorBidi"/>
          <w:sz w:val="24"/>
          <w:szCs w:val="24"/>
        </w:rPr>
        <w:pPrChange w:id="115" w:author="Hamid Karimi-Rouzbahani" w:date="2020-08-05T14:14:00Z">
          <w:pPr>
            <w:ind w:left="720"/>
            <w:contextualSpacing/>
          </w:pPr>
        </w:pPrChange>
      </w:pPr>
    </w:p>
    <w:p w14:paraId="783255B9" w14:textId="5E9D3BB6" w:rsidR="00B34D2E" w:rsidRDefault="004E6986" w:rsidP="005A6C6F">
      <w:pPr>
        <w:ind w:left="720"/>
        <w:contextualSpacing/>
        <w:rPr>
          <w:ins w:id="116" w:author="Hamid Karimi-Rouzbahani" w:date="2020-08-05T14:16:00Z"/>
          <w:rFonts w:asciiTheme="minorBidi" w:hAnsiTheme="minorBidi"/>
          <w:sz w:val="24"/>
          <w:szCs w:val="24"/>
        </w:rPr>
        <w:pPrChange w:id="117" w:author="Hamid Karimi-Rouzbahani" w:date="2020-08-05T14:14:00Z">
          <w:pPr>
            <w:ind w:left="720"/>
            <w:contextualSpacing/>
          </w:pPr>
        </w:pPrChange>
      </w:pPr>
      <w:ins w:id="118" w:author="Hamid Karimi-Rouzbahani" w:date="2020-08-05T14:16:00Z">
        <w:r>
          <w:rPr>
            <w:rFonts w:asciiTheme="minorBidi" w:hAnsiTheme="minorBidi"/>
            <w:sz w:val="24"/>
            <w:szCs w:val="24"/>
          </w:rPr>
          <w:t>Hamed Nili</w:t>
        </w:r>
      </w:ins>
    </w:p>
    <w:p w14:paraId="60027BBC" w14:textId="5840846C" w:rsidR="004E6986" w:rsidRDefault="004E6986" w:rsidP="004E6986">
      <w:pPr>
        <w:ind w:left="720"/>
        <w:contextualSpacing/>
        <w:rPr>
          <w:ins w:id="119" w:author="Hamid Karimi-Rouzbahani" w:date="2020-08-05T14:16:00Z"/>
          <w:rFonts w:asciiTheme="minorBidi" w:hAnsiTheme="minorBidi"/>
          <w:i/>
          <w:iCs/>
          <w:sz w:val="16"/>
          <w:szCs w:val="16"/>
        </w:rPr>
        <w:pPrChange w:id="120" w:author="Hamid Karimi-Rouzbahani" w:date="2020-08-05T14:19:00Z">
          <w:pPr>
            <w:ind w:left="720"/>
            <w:contextualSpacing/>
          </w:pPr>
        </w:pPrChange>
      </w:pPr>
      <w:ins w:id="121" w:author="Hamid Karimi-Rouzbahani" w:date="2020-08-05T14:19:00Z">
        <w:r w:rsidRPr="004E6986">
          <w:rPr>
            <w:rFonts w:asciiTheme="minorBidi" w:hAnsiTheme="minorBidi"/>
            <w:i/>
            <w:iCs/>
            <w:sz w:val="16"/>
            <w:szCs w:val="16"/>
            <w:rPrChange w:id="122" w:author="Hamid Karimi-Rouzbahani" w:date="2020-08-05T14:19:00Z">
              <w:rPr/>
            </w:rPrChange>
          </w:rPr>
          <w:fldChar w:fldCharType="begin"/>
        </w:r>
        <w:r w:rsidRPr="004E6986">
          <w:rPr>
            <w:rFonts w:asciiTheme="minorBidi" w:hAnsiTheme="minorBidi"/>
            <w:i/>
            <w:iCs/>
            <w:sz w:val="16"/>
            <w:szCs w:val="16"/>
            <w:rPrChange w:id="123" w:author="Hamid Karimi-Rouzbahani" w:date="2020-08-05T14:19:00Z">
              <w:rPr/>
            </w:rPrChange>
          </w:rPr>
          <w:instrText xml:space="preserve"> HYPERLINK "https://www.ndcn.ox.ac.uk/team/hamed-nili" </w:instrText>
        </w:r>
        <w:r w:rsidRPr="004E6986">
          <w:rPr>
            <w:rFonts w:asciiTheme="minorBidi" w:hAnsiTheme="minorBidi"/>
            <w:i/>
            <w:iCs/>
            <w:sz w:val="16"/>
            <w:szCs w:val="16"/>
            <w:rPrChange w:id="124" w:author="Hamid Karimi-Rouzbahani" w:date="2020-08-05T14:19:00Z">
              <w:rPr/>
            </w:rPrChange>
          </w:rPr>
          <w:fldChar w:fldCharType="separate"/>
        </w:r>
        <w:r w:rsidRPr="004E6986">
          <w:rPr>
            <w:rFonts w:asciiTheme="minorBidi" w:hAnsiTheme="minorBidi"/>
            <w:i/>
            <w:iCs/>
            <w:sz w:val="16"/>
            <w:szCs w:val="16"/>
            <w:rPrChange w:id="125" w:author="Hamid Karimi-Rouzbahani" w:date="2020-08-05T14:19:00Z">
              <w:rPr>
                <w:rFonts w:ascii="Arial" w:hAnsi="Arial" w:cs="Arial"/>
                <w:b/>
                <w:bCs/>
                <w:color w:val="660099"/>
                <w:sz w:val="30"/>
                <w:szCs w:val="30"/>
                <w:shd w:val="clear" w:color="auto" w:fill="FFFFFF"/>
              </w:rPr>
            </w:rPrChange>
          </w:rPr>
          <w:t>Nuffield Department of Clinical Neurosciences</w:t>
        </w:r>
        <w:r w:rsidRPr="004E6986">
          <w:rPr>
            <w:rFonts w:asciiTheme="minorBidi" w:hAnsiTheme="minorBidi"/>
            <w:i/>
            <w:iCs/>
            <w:sz w:val="16"/>
            <w:szCs w:val="16"/>
            <w:rPrChange w:id="126" w:author="Hamid Karimi-Rouzbahani" w:date="2020-08-05T14:19:00Z">
              <w:rPr/>
            </w:rPrChange>
          </w:rPr>
          <w:fldChar w:fldCharType="end"/>
        </w:r>
      </w:ins>
      <w:ins w:id="127" w:author="Hamid Karimi-Rouzbahani" w:date="2020-08-05T14:16:00Z">
        <w:r>
          <w:rPr>
            <w:rFonts w:asciiTheme="minorBidi" w:hAnsiTheme="minorBidi"/>
            <w:i/>
            <w:iCs/>
            <w:sz w:val="16"/>
            <w:szCs w:val="16"/>
          </w:rPr>
          <w:t xml:space="preserve">, </w:t>
        </w:r>
      </w:ins>
      <w:ins w:id="128" w:author="Hamid Karimi-Rouzbahani" w:date="2020-08-05T14:19:00Z">
        <w:r>
          <w:rPr>
            <w:rFonts w:asciiTheme="minorBidi" w:hAnsiTheme="minorBidi"/>
            <w:i/>
            <w:iCs/>
            <w:sz w:val="16"/>
            <w:szCs w:val="16"/>
          </w:rPr>
          <w:t>University of Oxford</w:t>
        </w:r>
      </w:ins>
    </w:p>
    <w:p w14:paraId="5A51C6D1" w14:textId="46340FDA" w:rsidR="004E6986" w:rsidRDefault="004E6986" w:rsidP="004E6986">
      <w:pPr>
        <w:ind w:left="720"/>
        <w:contextualSpacing/>
        <w:rPr>
          <w:ins w:id="129" w:author="Hamid Karimi-Rouzbahani" w:date="2020-08-05T14:16:00Z"/>
          <w:rFonts w:asciiTheme="minorBidi" w:hAnsiTheme="minorBidi"/>
          <w:i/>
          <w:iCs/>
          <w:sz w:val="16"/>
          <w:szCs w:val="16"/>
        </w:rPr>
      </w:pPr>
      <w:ins w:id="130" w:author="Hamid Karimi-Rouzbahani" w:date="2020-08-05T14:16:00Z">
        <w:r>
          <w:rPr>
            <w:rFonts w:asciiTheme="minorBidi" w:hAnsiTheme="minorBidi"/>
            <w:i/>
            <w:iCs/>
            <w:sz w:val="16"/>
            <w:szCs w:val="16"/>
          </w:rPr>
          <w:t xml:space="preserve">Email: </w:t>
        </w:r>
      </w:ins>
      <w:ins w:id="131" w:author="Hamid Karimi-Rouzbahani" w:date="2020-08-05T14:17:00Z">
        <w:r>
          <w:rPr>
            <w:rFonts w:asciiTheme="minorBidi" w:hAnsiTheme="minorBidi"/>
            <w:i/>
            <w:iCs/>
            <w:sz w:val="16"/>
            <w:szCs w:val="16"/>
          </w:rPr>
          <w:fldChar w:fldCharType="begin"/>
        </w:r>
        <w:r>
          <w:rPr>
            <w:rFonts w:asciiTheme="minorBidi" w:hAnsiTheme="minorBidi"/>
            <w:i/>
            <w:iCs/>
            <w:sz w:val="16"/>
            <w:szCs w:val="16"/>
          </w:rPr>
          <w:instrText xml:space="preserve"> HYPERLINK "mailto:</w:instrText>
        </w:r>
        <w:r w:rsidRPr="004E6986">
          <w:rPr>
            <w:rFonts w:asciiTheme="minorBidi" w:hAnsiTheme="minorBidi"/>
            <w:i/>
            <w:iCs/>
            <w:sz w:val="16"/>
            <w:szCs w:val="16"/>
          </w:rPr>
          <w:instrText>hamed.nili@ndcn.ox.ac.uk</w:instrText>
        </w:r>
        <w:r>
          <w:rPr>
            <w:rFonts w:asciiTheme="minorBidi" w:hAnsiTheme="minorBidi"/>
            <w:i/>
            <w:iCs/>
            <w:sz w:val="16"/>
            <w:szCs w:val="16"/>
          </w:rPr>
          <w:instrText xml:space="preserve">" </w:instrText>
        </w:r>
        <w:r>
          <w:rPr>
            <w:rFonts w:asciiTheme="minorBidi" w:hAnsiTheme="minorBidi"/>
            <w:i/>
            <w:iCs/>
            <w:sz w:val="16"/>
            <w:szCs w:val="16"/>
          </w:rPr>
          <w:fldChar w:fldCharType="separate"/>
        </w:r>
        <w:r w:rsidRPr="0064368B">
          <w:rPr>
            <w:rStyle w:val="Hyperlink"/>
            <w:rFonts w:asciiTheme="minorBidi" w:hAnsiTheme="minorBidi"/>
            <w:i/>
            <w:iCs/>
            <w:sz w:val="16"/>
            <w:szCs w:val="16"/>
          </w:rPr>
          <w:t>hamed.nili@ndcn.ox.ac.uk</w:t>
        </w:r>
        <w:r>
          <w:rPr>
            <w:rFonts w:asciiTheme="minorBidi" w:hAnsiTheme="minorBidi"/>
            <w:i/>
            <w:iCs/>
            <w:sz w:val="16"/>
            <w:szCs w:val="16"/>
          </w:rPr>
          <w:fldChar w:fldCharType="end"/>
        </w:r>
        <w:r>
          <w:rPr>
            <w:rFonts w:asciiTheme="minorBidi" w:hAnsiTheme="minorBidi"/>
            <w:i/>
            <w:iCs/>
            <w:sz w:val="16"/>
            <w:szCs w:val="16"/>
          </w:rPr>
          <w:t xml:space="preserve"> </w:t>
        </w:r>
      </w:ins>
      <w:ins w:id="132" w:author="Hamid Karimi-Rouzbahani" w:date="2020-08-05T14:16:00Z">
        <w:r>
          <w:rPr>
            <w:rFonts w:asciiTheme="minorBidi" w:hAnsiTheme="minorBidi"/>
            <w:i/>
            <w:iCs/>
            <w:sz w:val="16"/>
            <w:szCs w:val="16"/>
          </w:rPr>
          <w:t xml:space="preserve"> </w:t>
        </w:r>
      </w:ins>
    </w:p>
    <w:p w14:paraId="5108A50F" w14:textId="77777777" w:rsidR="004E6986" w:rsidRDefault="004E6986" w:rsidP="005A6C6F">
      <w:pPr>
        <w:ind w:left="720"/>
        <w:contextualSpacing/>
        <w:rPr>
          <w:ins w:id="133" w:author="Hamid Karimi-Rouzbahani" w:date="2020-08-05T14:04:00Z"/>
          <w:rFonts w:asciiTheme="minorBidi" w:hAnsiTheme="minorBidi"/>
          <w:sz w:val="24"/>
          <w:szCs w:val="24"/>
        </w:rPr>
        <w:pPrChange w:id="134" w:author="Hamid Karimi-Rouzbahani" w:date="2020-08-05T14:14:00Z">
          <w:pPr>
            <w:ind w:left="720"/>
            <w:contextualSpacing/>
          </w:pPr>
        </w:pPrChange>
      </w:pPr>
    </w:p>
    <w:p w14:paraId="5449D11B" w14:textId="2B73AD4C" w:rsidR="00560219" w:rsidRPr="007F4DBF" w:rsidRDefault="00560219" w:rsidP="005A6C6F">
      <w:pPr>
        <w:ind w:left="720"/>
        <w:contextualSpacing/>
        <w:rPr>
          <w:rFonts w:asciiTheme="minorBidi" w:hAnsiTheme="minorBidi"/>
          <w:sz w:val="24"/>
          <w:szCs w:val="24"/>
        </w:rPr>
        <w:pPrChange w:id="135" w:author="Hamid Karimi-Rouzbahani" w:date="2020-08-05T14:14:00Z">
          <w:pPr>
            <w:ind w:left="720"/>
            <w:contextualSpacing/>
          </w:pPr>
        </w:pPrChange>
      </w:pPr>
      <w:del w:id="136" w:author="Hamid Karimi-Rouzbahani" w:date="2020-08-05T14:05:00Z">
        <w:r w:rsidDel="00AC7BA1">
          <w:rPr>
            <w:rFonts w:asciiTheme="minorBidi" w:hAnsiTheme="minorBidi"/>
            <w:sz w:val="24"/>
            <w:szCs w:val="24"/>
          </w:rPr>
          <w:delText>XXX</w:delText>
        </w:r>
      </w:del>
      <w:ins w:id="137" w:author="Hamid Karimi-Rouzbahani" w:date="2020-08-05T14:05:00Z">
        <w:r w:rsidR="00AC7BA1">
          <w:rPr>
            <w:rFonts w:asciiTheme="minorBidi" w:hAnsiTheme="minorBidi"/>
            <w:sz w:val="24"/>
            <w:szCs w:val="24"/>
          </w:rPr>
          <w:t>Yalda Mohsenzadeh</w:t>
        </w:r>
      </w:ins>
    </w:p>
    <w:p w14:paraId="04C57AD4" w14:textId="560596D4" w:rsidR="00624B71" w:rsidRDefault="00624B71" w:rsidP="005A6C6F">
      <w:pPr>
        <w:ind w:left="720"/>
        <w:contextualSpacing/>
        <w:rPr>
          <w:ins w:id="138" w:author="Hamid Karimi-Rouzbahani" w:date="2020-08-05T14:06:00Z"/>
          <w:rFonts w:asciiTheme="minorBidi" w:hAnsiTheme="minorBidi"/>
          <w:i/>
          <w:iCs/>
          <w:sz w:val="16"/>
          <w:szCs w:val="16"/>
        </w:rPr>
        <w:pPrChange w:id="139" w:author="Hamid Karimi-Rouzbahani" w:date="2020-08-05T14:14:00Z">
          <w:pPr>
            <w:ind w:left="720"/>
            <w:contextualSpacing/>
          </w:pPr>
        </w:pPrChange>
      </w:pPr>
      <w:ins w:id="140" w:author="Hamid Karimi-Rouzbahani" w:date="2020-08-05T14:06:00Z">
        <w:r w:rsidRPr="00624B71">
          <w:rPr>
            <w:rFonts w:asciiTheme="minorBidi" w:hAnsiTheme="minorBidi"/>
            <w:i/>
            <w:iCs/>
            <w:sz w:val="16"/>
            <w:szCs w:val="16"/>
          </w:rPr>
          <w:t>Brain and Mind Institute</w:t>
        </w:r>
        <w:r>
          <w:rPr>
            <w:rFonts w:asciiTheme="minorBidi" w:hAnsiTheme="minorBidi"/>
            <w:i/>
            <w:iCs/>
            <w:sz w:val="16"/>
            <w:szCs w:val="16"/>
          </w:rPr>
          <w:t xml:space="preserve">, </w:t>
        </w:r>
        <w:r w:rsidRPr="00624B71">
          <w:rPr>
            <w:rFonts w:asciiTheme="minorBidi" w:hAnsiTheme="minorBidi"/>
            <w:i/>
            <w:iCs/>
            <w:sz w:val="16"/>
            <w:szCs w:val="16"/>
          </w:rPr>
          <w:t>Western University</w:t>
        </w:r>
      </w:ins>
    </w:p>
    <w:p w14:paraId="2EE7D1FA" w14:textId="5481707E" w:rsidR="00560219" w:rsidDel="00624B71" w:rsidRDefault="00560219" w:rsidP="005A6C6F">
      <w:pPr>
        <w:ind w:left="720"/>
        <w:contextualSpacing/>
        <w:rPr>
          <w:del w:id="141" w:author="Hamid Karimi-Rouzbahani" w:date="2020-08-05T14:06:00Z"/>
          <w:rFonts w:asciiTheme="minorBidi" w:hAnsiTheme="minorBidi"/>
          <w:i/>
          <w:iCs/>
          <w:sz w:val="16"/>
          <w:szCs w:val="16"/>
        </w:rPr>
        <w:pPrChange w:id="142" w:author="Hamid Karimi-Rouzbahani" w:date="2020-08-05T14:14:00Z">
          <w:pPr>
            <w:ind w:left="720"/>
            <w:contextualSpacing/>
          </w:pPr>
        </w:pPrChange>
      </w:pPr>
      <w:del w:id="143" w:author="Hamid Karimi-Rouzbahani" w:date="2020-08-05T14:06:00Z">
        <w:r w:rsidRPr="007F4DBF" w:rsidDel="00624B71">
          <w:rPr>
            <w:rFonts w:asciiTheme="minorBidi" w:hAnsiTheme="minorBidi"/>
            <w:i/>
            <w:iCs/>
            <w:sz w:val="16"/>
            <w:szCs w:val="16"/>
          </w:rPr>
          <w:delText xml:space="preserve">Department of </w:delText>
        </w:r>
        <w:r w:rsidDel="00624B71">
          <w:rPr>
            <w:rFonts w:asciiTheme="minorBidi" w:hAnsiTheme="minorBidi"/>
            <w:i/>
            <w:iCs/>
            <w:sz w:val="16"/>
            <w:szCs w:val="16"/>
          </w:rPr>
          <w:delText>XXX</w:delText>
        </w:r>
      </w:del>
    </w:p>
    <w:p w14:paraId="0E6F1D25" w14:textId="4E29449A" w:rsidR="00560219" w:rsidRDefault="00560219" w:rsidP="005A6C6F">
      <w:pPr>
        <w:ind w:left="720"/>
        <w:contextualSpacing/>
        <w:rPr>
          <w:rFonts w:asciiTheme="minorBidi" w:hAnsiTheme="minorBidi"/>
          <w:i/>
          <w:iCs/>
          <w:sz w:val="16"/>
          <w:szCs w:val="16"/>
        </w:rPr>
        <w:pPrChange w:id="144" w:author="Hamid Karimi-Rouzbahani" w:date="2020-08-05T14:14:00Z">
          <w:pPr>
            <w:ind w:left="720"/>
            <w:contextualSpacing/>
          </w:pPr>
        </w:pPrChange>
      </w:pPr>
      <w:r>
        <w:rPr>
          <w:rFonts w:asciiTheme="minorBidi" w:hAnsiTheme="minorBidi"/>
          <w:i/>
          <w:iCs/>
          <w:sz w:val="16"/>
          <w:szCs w:val="16"/>
        </w:rPr>
        <w:t xml:space="preserve">Email: </w:t>
      </w:r>
      <w:ins w:id="145" w:author="Hamid Karimi-Rouzbahani" w:date="2020-08-05T14:06:00Z">
        <w:r w:rsidR="00AC7BA1">
          <w:rPr>
            <w:rFonts w:asciiTheme="minorBidi" w:hAnsiTheme="minorBidi"/>
            <w:i/>
            <w:iCs/>
            <w:sz w:val="16"/>
            <w:szCs w:val="16"/>
          </w:rPr>
          <w:fldChar w:fldCharType="begin"/>
        </w:r>
        <w:r w:rsidR="00AC7BA1">
          <w:rPr>
            <w:rFonts w:asciiTheme="minorBidi" w:hAnsiTheme="minorBidi"/>
            <w:i/>
            <w:iCs/>
            <w:sz w:val="16"/>
            <w:szCs w:val="16"/>
          </w:rPr>
          <w:instrText xml:space="preserve"> HYPERLINK "mailto:</w:instrText>
        </w:r>
        <w:r w:rsidR="00AC7BA1" w:rsidRPr="00AC7BA1">
          <w:rPr>
            <w:rFonts w:asciiTheme="minorBidi" w:hAnsiTheme="minorBidi"/>
            <w:i/>
            <w:iCs/>
            <w:sz w:val="16"/>
            <w:szCs w:val="16"/>
          </w:rPr>
          <w:instrText>ymohsenz@uwo.ca</w:instrText>
        </w:r>
        <w:r w:rsidR="00AC7BA1">
          <w:rPr>
            <w:rFonts w:asciiTheme="minorBidi" w:hAnsiTheme="minorBidi"/>
            <w:i/>
            <w:iCs/>
            <w:sz w:val="16"/>
            <w:szCs w:val="16"/>
          </w:rPr>
          <w:instrText xml:space="preserve">" </w:instrText>
        </w:r>
        <w:r w:rsidR="00AC7BA1">
          <w:rPr>
            <w:rFonts w:asciiTheme="minorBidi" w:hAnsiTheme="minorBidi"/>
            <w:i/>
            <w:iCs/>
            <w:sz w:val="16"/>
            <w:szCs w:val="16"/>
          </w:rPr>
          <w:fldChar w:fldCharType="separate"/>
        </w:r>
        <w:r w:rsidR="00AC7BA1" w:rsidRPr="0064368B">
          <w:rPr>
            <w:rStyle w:val="Hyperlink"/>
            <w:rFonts w:asciiTheme="minorBidi" w:hAnsiTheme="minorBidi"/>
            <w:i/>
            <w:iCs/>
            <w:sz w:val="16"/>
            <w:szCs w:val="16"/>
          </w:rPr>
          <w:t>ymohsenz@uwo.ca</w:t>
        </w:r>
        <w:r w:rsidR="00AC7BA1">
          <w:rPr>
            <w:rFonts w:asciiTheme="minorBidi" w:hAnsiTheme="minorBidi"/>
            <w:i/>
            <w:iCs/>
            <w:sz w:val="16"/>
            <w:szCs w:val="16"/>
          </w:rPr>
          <w:fldChar w:fldCharType="end"/>
        </w:r>
        <w:r w:rsidR="00AC7BA1">
          <w:rPr>
            <w:rFonts w:asciiTheme="minorBidi" w:hAnsiTheme="minorBidi"/>
            <w:i/>
            <w:iCs/>
            <w:sz w:val="16"/>
            <w:szCs w:val="16"/>
          </w:rPr>
          <w:t xml:space="preserve"> </w:t>
        </w:r>
      </w:ins>
    </w:p>
    <w:p w14:paraId="26693705" w14:textId="77777777" w:rsidR="00560219" w:rsidRDefault="00560219" w:rsidP="00EB14D4">
      <w:pPr>
        <w:ind w:left="720"/>
        <w:contextualSpacing/>
        <w:rPr>
          <w:rFonts w:asciiTheme="minorBidi" w:hAnsiTheme="minorBidi"/>
          <w:sz w:val="24"/>
          <w:szCs w:val="24"/>
        </w:rPr>
      </w:pPr>
    </w:p>
    <w:p w14:paraId="2752B26F" w14:textId="0E4532DE" w:rsidR="00B571A1" w:rsidDel="004E6986" w:rsidRDefault="00B571A1" w:rsidP="00455678">
      <w:pPr>
        <w:spacing w:line="276" w:lineRule="auto"/>
        <w:jc w:val="both"/>
        <w:rPr>
          <w:del w:id="146" w:author="Hamid Karimi-Rouzbahani" w:date="2020-08-05T14:16:00Z"/>
          <w:rFonts w:asciiTheme="minorBidi" w:hAnsiTheme="minorBidi"/>
          <w:sz w:val="24"/>
          <w:szCs w:val="24"/>
        </w:rPr>
      </w:pPr>
    </w:p>
    <w:p w14:paraId="532B2374" w14:textId="1892FEEE" w:rsidR="005E52FA" w:rsidRDefault="005E52FA" w:rsidP="00455678">
      <w:pPr>
        <w:spacing w:line="276" w:lineRule="auto"/>
        <w:jc w:val="both"/>
        <w:rPr>
          <w:rFonts w:asciiTheme="minorBidi" w:hAnsiTheme="minorBidi"/>
          <w:sz w:val="24"/>
          <w:szCs w:val="24"/>
        </w:rPr>
      </w:pPr>
      <w:r w:rsidRPr="00455678">
        <w:rPr>
          <w:rFonts w:asciiTheme="minorBidi" w:hAnsiTheme="minorBidi"/>
          <w:sz w:val="24"/>
          <w:szCs w:val="24"/>
        </w:rPr>
        <w:t>Sincerely,</w:t>
      </w:r>
    </w:p>
    <w:p w14:paraId="657DA50A" w14:textId="77777777" w:rsidR="00560219" w:rsidRDefault="00560219" w:rsidP="00560219">
      <w:pPr>
        <w:pStyle w:val="Addressee"/>
        <w:tabs>
          <w:tab w:val="left" w:pos="5670"/>
        </w:tabs>
        <w:spacing w:line="240" w:lineRule="auto"/>
        <w:rPr>
          <w:rFonts w:asciiTheme="minorBidi" w:hAnsiTheme="minorBidi"/>
          <w:sz w:val="24"/>
        </w:rPr>
      </w:pPr>
      <w:r w:rsidRPr="00560219">
        <w:rPr>
          <w:rFonts w:asciiTheme="minorBidi" w:hAnsiTheme="minorBidi"/>
          <w:sz w:val="24"/>
        </w:rPr>
        <w:t>Hamid Karimi-Rouzbahani</w:t>
      </w:r>
    </w:p>
    <w:p w14:paraId="6FA86ABE" w14:textId="77777777" w:rsidR="00560219" w:rsidRDefault="00560219" w:rsidP="00560219">
      <w:pPr>
        <w:pStyle w:val="Addressee"/>
        <w:tabs>
          <w:tab w:val="left" w:pos="5670"/>
        </w:tabs>
        <w:spacing w:line="240" w:lineRule="auto"/>
        <w:rPr>
          <w:rFonts w:asciiTheme="minorBidi" w:hAnsiTheme="minorBidi"/>
          <w:sz w:val="24"/>
        </w:rPr>
      </w:pPr>
      <w:r w:rsidRPr="00560219">
        <w:rPr>
          <w:rFonts w:asciiTheme="minorBidi" w:hAnsiTheme="minorBidi"/>
          <w:sz w:val="24"/>
        </w:rPr>
        <w:t>Farzad Remezani</w:t>
      </w:r>
    </w:p>
    <w:p w14:paraId="34136054" w14:textId="77777777" w:rsidR="00560219" w:rsidRDefault="00560219" w:rsidP="00560219">
      <w:pPr>
        <w:pStyle w:val="Addressee"/>
        <w:tabs>
          <w:tab w:val="left" w:pos="5670"/>
        </w:tabs>
        <w:spacing w:line="240" w:lineRule="auto"/>
        <w:rPr>
          <w:rFonts w:asciiTheme="minorBidi" w:hAnsiTheme="minorBidi"/>
          <w:sz w:val="24"/>
        </w:rPr>
      </w:pPr>
      <w:r w:rsidRPr="00560219">
        <w:rPr>
          <w:rFonts w:asciiTheme="minorBidi" w:hAnsiTheme="minorBidi"/>
          <w:sz w:val="24"/>
        </w:rPr>
        <w:t>Alexandra Woolgar</w:t>
      </w:r>
    </w:p>
    <w:p w14:paraId="01CCE27C" w14:textId="77777777" w:rsidR="00560219" w:rsidRDefault="00560219" w:rsidP="00560219">
      <w:pPr>
        <w:pStyle w:val="Addressee"/>
        <w:tabs>
          <w:tab w:val="left" w:pos="5670"/>
        </w:tabs>
        <w:spacing w:line="240" w:lineRule="auto"/>
        <w:rPr>
          <w:rFonts w:asciiTheme="minorBidi" w:hAnsiTheme="minorBidi"/>
          <w:sz w:val="24"/>
        </w:rPr>
      </w:pPr>
      <w:r w:rsidRPr="00560219">
        <w:rPr>
          <w:rFonts w:asciiTheme="minorBidi" w:hAnsiTheme="minorBidi"/>
          <w:sz w:val="24"/>
        </w:rPr>
        <w:t>Anina Rich</w:t>
      </w:r>
    </w:p>
    <w:p w14:paraId="04C48383" w14:textId="644EAA00" w:rsidR="00560219" w:rsidRDefault="00560219" w:rsidP="00560219">
      <w:pPr>
        <w:pStyle w:val="Addressee"/>
        <w:tabs>
          <w:tab w:val="left" w:pos="5670"/>
        </w:tabs>
        <w:spacing w:line="240" w:lineRule="auto"/>
        <w:rPr>
          <w:rFonts w:asciiTheme="minorBidi" w:hAnsiTheme="minorBidi"/>
          <w:sz w:val="24"/>
        </w:rPr>
      </w:pPr>
      <w:r w:rsidRPr="00560219">
        <w:rPr>
          <w:rFonts w:asciiTheme="minorBidi" w:hAnsiTheme="minorBidi"/>
          <w:sz w:val="24"/>
        </w:rPr>
        <w:t>Chris I Baker</w:t>
      </w:r>
    </w:p>
    <w:p w14:paraId="37750E6E" w14:textId="52207D57" w:rsidR="00560219" w:rsidRPr="00560219" w:rsidRDefault="00560219" w:rsidP="00560219">
      <w:pPr>
        <w:pStyle w:val="Addressee"/>
        <w:tabs>
          <w:tab w:val="left" w:pos="5670"/>
        </w:tabs>
        <w:spacing w:line="240" w:lineRule="auto"/>
        <w:rPr>
          <w:rFonts w:asciiTheme="minorBidi" w:hAnsiTheme="minorBidi"/>
          <w:sz w:val="24"/>
        </w:rPr>
      </w:pPr>
      <w:r w:rsidRPr="00560219">
        <w:rPr>
          <w:rFonts w:asciiTheme="minorBidi" w:hAnsiTheme="minorBidi"/>
          <w:sz w:val="24"/>
        </w:rPr>
        <w:t>Masoud Ghodrati</w:t>
      </w:r>
    </w:p>
    <w:p w14:paraId="0A5D1FEB" w14:textId="77777777" w:rsidR="005E52FA" w:rsidRDefault="005E52FA" w:rsidP="005E52FA"/>
    <w:p w14:paraId="282EC8FD" w14:textId="4E3DD0B6" w:rsidR="000127B7" w:rsidRPr="007577C5" w:rsidDel="000F14FE" w:rsidRDefault="00560219" w:rsidP="0038400D">
      <w:pPr>
        <w:pStyle w:val="Addressee"/>
        <w:tabs>
          <w:tab w:val="left" w:pos="5670"/>
        </w:tabs>
        <w:spacing w:line="240" w:lineRule="auto"/>
        <w:rPr>
          <w:del w:id="147" w:author="Hamid Karimi-Rouzbahani" w:date="2020-08-05T14:13:00Z"/>
          <w:szCs w:val="20"/>
        </w:rPr>
      </w:pPr>
      <w:r>
        <w:rPr>
          <w:szCs w:val="20"/>
        </w:rPr>
        <w:t>August 7 2020</w:t>
      </w:r>
    </w:p>
    <w:p w14:paraId="319E2861" w14:textId="77777777" w:rsidR="000A2303" w:rsidRDefault="000A2303" w:rsidP="000F14FE">
      <w:pPr>
        <w:pStyle w:val="Addressee"/>
        <w:tabs>
          <w:tab w:val="left" w:pos="5670"/>
        </w:tabs>
        <w:spacing w:line="240" w:lineRule="auto"/>
        <w:pPrChange w:id="148" w:author="Hamid Karimi-Rouzbahani" w:date="2020-08-05T14:13:00Z">
          <w:pPr/>
        </w:pPrChange>
      </w:pPr>
    </w:p>
    <w:sectPr w:rsidR="000A2303" w:rsidSect="00EB14D4">
      <w:pgSz w:w="12242" w:h="15842"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D70480" w14:textId="77777777" w:rsidR="00DB7A2B" w:rsidRDefault="00DB7A2B" w:rsidP="000A2303">
      <w:pPr>
        <w:spacing w:after="0" w:line="240" w:lineRule="auto"/>
      </w:pPr>
      <w:r>
        <w:separator/>
      </w:r>
    </w:p>
  </w:endnote>
  <w:endnote w:type="continuationSeparator" w:id="0">
    <w:p w14:paraId="49ED12BB" w14:textId="77777777" w:rsidR="00DB7A2B" w:rsidRDefault="00DB7A2B" w:rsidP="000A2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252ECC" w14:textId="77777777" w:rsidR="00DB7A2B" w:rsidRDefault="00DB7A2B" w:rsidP="000A2303">
      <w:pPr>
        <w:spacing w:after="0" w:line="240" w:lineRule="auto"/>
      </w:pPr>
      <w:r>
        <w:separator/>
      </w:r>
    </w:p>
  </w:footnote>
  <w:footnote w:type="continuationSeparator" w:id="0">
    <w:p w14:paraId="564F0607" w14:textId="77777777" w:rsidR="00DB7A2B" w:rsidRDefault="00DB7A2B" w:rsidP="000A2303">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mid Karimi-Rouzbahani">
    <w15:presenceInfo w15:providerId="None" w15:userId="Hamid Karimi-Rouzbah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QwN7QwMDQxNTAzMjBW0lEKTi0uzszPAykwrAUASE/tmiwAAAA="/>
  </w:docVars>
  <w:rsids>
    <w:rsidRoot w:val="003973F3"/>
    <w:rsid w:val="000127B7"/>
    <w:rsid w:val="000471BC"/>
    <w:rsid w:val="000A2303"/>
    <w:rsid w:val="000F01E9"/>
    <w:rsid w:val="000F14FE"/>
    <w:rsid w:val="0012674C"/>
    <w:rsid w:val="00127199"/>
    <w:rsid w:val="001A5865"/>
    <w:rsid w:val="002518A4"/>
    <w:rsid w:val="00270B07"/>
    <w:rsid w:val="002754E5"/>
    <w:rsid w:val="002C5416"/>
    <w:rsid w:val="00324458"/>
    <w:rsid w:val="00330C88"/>
    <w:rsid w:val="003520E1"/>
    <w:rsid w:val="0038400D"/>
    <w:rsid w:val="003973F3"/>
    <w:rsid w:val="003A5A81"/>
    <w:rsid w:val="00404A91"/>
    <w:rsid w:val="00435FBD"/>
    <w:rsid w:val="00444C92"/>
    <w:rsid w:val="004533DA"/>
    <w:rsid w:val="00455678"/>
    <w:rsid w:val="0048168C"/>
    <w:rsid w:val="00496BB6"/>
    <w:rsid w:val="004C59EF"/>
    <w:rsid w:val="004D2A13"/>
    <w:rsid w:val="004E6986"/>
    <w:rsid w:val="005039BB"/>
    <w:rsid w:val="00512AD1"/>
    <w:rsid w:val="00560219"/>
    <w:rsid w:val="005A6C6F"/>
    <w:rsid w:val="005E52FA"/>
    <w:rsid w:val="00624B71"/>
    <w:rsid w:val="00632DF5"/>
    <w:rsid w:val="007577C5"/>
    <w:rsid w:val="00890037"/>
    <w:rsid w:val="00944F09"/>
    <w:rsid w:val="009A5C83"/>
    <w:rsid w:val="009C78EA"/>
    <w:rsid w:val="009E1B7A"/>
    <w:rsid w:val="00AB1450"/>
    <w:rsid w:val="00AC7BA1"/>
    <w:rsid w:val="00AF4F5F"/>
    <w:rsid w:val="00AF5932"/>
    <w:rsid w:val="00B014B3"/>
    <w:rsid w:val="00B34D2E"/>
    <w:rsid w:val="00B571A1"/>
    <w:rsid w:val="00C069FE"/>
    <w:rsid w:val="00D44BA7"/>
    <w:rsid w:val="00D50DC2"/>
    <w:rsid w:val="00D66C63"/>
    <w:rsid w:val="00D67EB5"/>
    <w:rsid w:val="00D74E98"/>
    <w:rsid w:val="00D85879"/>
    <w:rsid w:val="00D85A14"/>
    <w:rsid w:val="00DB7A2B"/>
    <w:rsid w:val="00E104B4"/>
    <w:rsid w:val="00E36321"/>
    <w:rsid w:val="00EB14D4"/>
    <w:rsid w:val="00F37B16"/>
    <w:rsid w:val="00F43981"/>
    <w:rsid w:val="00F82AF3"/>
    <w:rsid w:val="00FE1A25"/>
    <w:rsid w:val="00FE1FB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5FAA9"/>
  <w15:chartTrackingRefBased/>
  <w15:docId w15:val="{8375626A-9418-453D-8025-638DB5EE4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E6986"/>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ee">
    <w:name w:val="Addressee"/>
    <w:basedOn w:val="Normal"/>
    <w:rsid w:val="000A2303"/>
    <w:pPr>
      <w:spacing w:after="0" w:line="260" w:lineRule="atLeast"/>
    </w:pPr>
    <w:rPr>
      <w:rFonts w:ascii="Arial" w:eastAsia="Times New Roman" w:hAnsi="Arial" w:cs="Times New Roman"/>
      <w:sz w:val="20"/>
      <w:szCs w:val="24"/>
      <w:lang w:val="en-GB"/>
    </w:rPr>
  </w:style>
  <w:style w:type="character" w:styleId="Hyperlink">
    <w:name w:val="Hyperlink"/>
    <w:rsid w:val="000A2303"/>
    <w:rPr>
      <w:color w:val="0000FF"/>
      <w:u w:val="single"/>
    </w:rPr>
  </w:style>
  <w:style w:type="paragraph" w:styleId="FootnoteText">
    <w:name w:val="footnote text"/>
    <w:basedOn w:val="Normal"/>
    <w:link w:val="FootnoteTextChar"/>
    <w:uiPriority w:val="99"/>
    <w:semiHidden/>
    <w:unhideWhenUsed/>
    <w:rsid w:val="000A2303"/>
    <w:pPr>
      <w:spacing w:after="0" w:line="240" w:lineRule="auto"/>
    </w:pPr>
    <w:rPr>
      <w:sz w:val="20"/>
      <w:szCs w:val="20"/>
      <w:lang w:val="en-GB"/>
    </w:rPr>
  </w:style>
  <w:style w:type="character" w:customStyle="1" w:styleId="FootnoteTextChar">
    <w:name w:val="Footnote Text Char"/>
    <w:basedOn w:val="DefaultParagraphFont"/>
    <w:link w:val="FootnoteText"/>
    <w:uiPriority w:val="99"/>
    <w:semiHidden/>
    <w:rsid w:val="000A2303"/>
    <w:rPr>
      <w:sz w:val="20"/>
      <w:szCs w:val="20"/>
      <w:lang w:val="en-GB"/>
    </w:rPr>
  </w:style>
  <w:style w:type="character" w:styleId="FootnoteReference">
    <w:name w:val="footnote reference"/>
    <w:basedOn w:val="DefaultParagraphFont"/>
    <w:uiPriority w:val="99"/>
    <w:semiHidden/>
    <w:unhideWhenUsed/>
    <w:rsid w:val="000A2303"/>
    <w:rPr>
      <w:vertAlign w:val="superscript"/>
    </w:rPr>
  </w:style>
  <w:style w:type="paragraph" w:styleId="ListParagraph">
    <w:name w:val="List Paragraph"/>
    <w:basedOn w:val="Normal"/>
    <w:uiPriority w:val="34"/>
    <w:qFormat/>
    <w:rsid w:val="00B571A1"/>
    <w:pPr>
      <w:ind w:left="720"/>
      <w:contextualSpacing/>
    </w:pPr>
  </w:style>
  <w:style w:type="character" w:styleId="CommentReference">
    <w:name w:val="annotation reference"/>
    <w:basedOn w:val="DefaultParagraphFont"/>
    <w:uiPriority w:val="99"/>
    <w:semiHidden/>
    <w:unhideWhenUsed/>
    <w:rsid w:val="00890037"/>
    <w:rPr>
      <w:sz w:val="16"/>
      <w:szCs w:val="16"/>
    </w:rPr>
  </w:style>
  <w:style w:type="paragraph" w:styleId="CommentText">
    <w:name w:val="annotation text"/>
    <w:basedOn w:val="Normal"/>
    <w:link w:val="CommentTextChar"/>
    <w:uiPriority w:val="99"/>
    <w:semiHidden/>
    <w:unhideWhenUsed/>
    <w:rsid w:val="00890037"/>
    <w:pPr>
      <w:spacing w:line="240" w:lineRule="auto"/>
    </w:pPr>
    <w:rPr>
      <w:sz w:val="20"/>
      <w:szCs w:val="20"/>
    </w:rPr>
  </w:style>
  <w:style w:type="character" w:customStyle="1" w:styleId="CommentTextChar">
    <w:name w:val="Comment Text Char"/>
    <w:basedOn w:val="DefaultParagraphFont"/>
    <w:link w:val="CommentText"/>
    <w:uiPriority w:val="99"/>
    <w:semiHidden/>
    <w:rsid w:val="00890037"/>
    <w:rPr>
      <w:sz w:val="20"/>
      <w:szCs w:val="20"/>
    </w:rPr>
  </w:style>
  <w:style w:type="paragraph" w:styleId="CommentSubject">
    <w:name w:val="annotation subject"/>
    <w:basedOn w:val="CommentText"/>
    <w:next w:val="CommentText"/>
    <w:link w:val="CommentSubjectChar"/>
    <w:uiPriority w:val="99"/>
    <w:semiHidden/>
    <w:unhideWhenUsed/>
    <w:rsid w:val="00890037"/>
    <w:rPr>
      <w:b/>
      <w:bCs/>
    </w:rPr>
  </w:style>
  <w:style w:type="character" w:customStyle="1" w:styleId="CommentSubjectChar">
    <w:name w:val="Comment Subject Char"/>
    <w:basedOn w:val="CommentTextChar"/>
    <w:link w:val="CommentSubject"/>
    <w:uiPriority w:val="99"/>
    <w:semiHidden/>
    <w:rsid w:val="00890037"/>
    <w:rPr>
      <w:b/>
      <w:bCs/>
      <w:sz w:val="20"/>
      <w:szCs w:val="20"/>
    </w:rPr>
  </w:style>
  <w:style w:type="paragraph" w:styleId="BalloonText">
    <w:name w:val="Balloon Text"/>
    <w:basedOn w:val="Normal"/>
    <w:link w:val="BalloonTextChar"/>
    <w:uiPriority w:val="99"/>
    <w:semiHidden/>
    <w:unhideWhenUsed/>
    <w:rsid w:val="008900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037"/>
    <w:rPr>
      <w:rFonts w:ascii="Segoe UI" w:hAnsi="Segoe UI" w:cs="Segoe UI"/>
      <w:sz w:val="18"/>
      <w:szCs w:val="18"/>
    </w:rPr>
  </w:style>
  <w:style w:type="character" w:customStyle="1" w:styleId="UnresolvedMention">
    <w:name w:val="Unresolved Mention"/>
    <w:basedOn w:val="DefaultParagraphFont"/>
    <w:uiPriority w:val="99"/>
    <w:semiHidden/>
    <w:unhideWhenUsed/>
    <w:rsid w:val="00D85879"/>
    <w:rPr>
      <w:color w:val="605E5C"/>
      <w:shd w:val="clear" w:color="auto" w:fill="E1DFDD"/>
    </w:rPr>
  </w:style>
  <w:style w:type="character" w:customStyle="1" w:styleId="p-region">
    <w:name w:val="p-region"/>
    <w:basedOn w:val="DefaultParagraphFont"/>
    <w:rsid w:val="00D85879"/>
  </w:style>
  <w:style w:type="character" w:customStyle="1" w:styleId="p-postal-code">
    <w:name w:val="p-postal-code"/>
    <w:basedOn w:val="DefaultParagraphFont"/>
    <w:rsid w:val="00D85879"/>
  </w:style>
  <w:style w:type="character" w:customStyle="1" w:styleId="p-country-name">
    <w:name w:val="p-country-name"/>
    <w:basedOn w:val="DefaultParagraphFont"/>
    <w:rsid w:val="00D85879"/>
  </w:style>
  <w:style w:type="character" w:customStyle="1" w:styleId="Heading3Char">
    <w:name w:val="Heading 3 Char"/>
    <w:basedOn w:val="DefaultParagraphFont"/>
    <w:link w:val="Heading3"/>
    <w:uiPriority w:val="9"/>
    <w:rsid w:val="004E6986"/>
    <w:rPr>
      <w:rFonts w:ascii="Times New Roman" w:eastAsia="Times New Roman" w:hAnsi="Times New Roman" w:cs="Times New Roman"/>
      <w:b/>
      <w:bCs/>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092764">
      <w:bodyDiv w:val="1"/>
      <w:marLeft w:val="0"/>
      <w:marRight w:val="0"/>
      <w:marTop w:val="0"/>
      <w:marBottom w:val="0"/>
      <w:divBdr>
        <w:top w:val="none" w:sz="0" w:space="0" w:color="auto"/>
        <w:left w:val="none" w:sz="0" w:space="0" w:color="auto"/>
        <w:bottom w:val="none" w:sz="0" w:space="0" w:color="auto"/>
        <w:right w:val="none" w:sz="0" w:space="0" w:color="auto"/>
      </w:divBdr>
      <w:divsChild>
        <w:div w:id="1654870531">
          <w:marLeft w:val="0"/>
          <w:marRight w:val="0"/>
          <w:marTop w:val="0"/>
          <w:marBottom w:val="0"/>
          <w:divBdr>
            <w:top w:val="none" w:sz="0" w:space="0" w:color="auto"/>
            <w:left w:val="none" w:sz="0" w:space="0" w:color="auto"/>
            <w:bottom w:val="none" w:sz="0" w:space="0" w:color="auto"/>
            <w:right w:val="none" w:sz="0" w:space="0" w:color="auto"/>
          </w:divBdr>
        </w:div>
        <w:div w:id="1419063017">
          <w:marLeft w:val="0"/>
          <w:marRight w:val="0"/>
          <w:marTop w:val="240"/>
          <w:marBottom w:val="120"/>
          <w:divBdr>
            <w:top w:val="none" w:sz="0" w:space="0" w:color="auto"/>
            <w:left w:val="none" w:sz="0" w:space="0" w:color="auto"/>
            <w:bottom w:val="none" w:sz="0" w:space="0" w:color="auto"/>
            <w:right w:val="none" w:sz="0" w:space="0" w:color="auto"/>
          </w:divBdr>
        </w:div>
        <w:div w:id="1038354823">
          <w:marLeft w:val="0"/>
          <w:marRight w:val="0"/>
          <w:marTop w:val="240"/>
          <w:marBottom w:val="120"/>
          <w:divBdr>
            <w:top w:val="none" w:sz="0" w:space="0" w:color="auto"/>
            <w:left w:val="none" w:sz="0" w:space="0" w:color="auto"/>
            <w:bottom w:val="none" w:sz="0" w:space="0" w:color="auto"/>
            <w:right w:val="none" w:sz="0" w:space="0" w:color="auto"/>
          </w:divBdr>
        </w:div>
      </w:divsChild>
    </w:div>
    <w:div w:id="1224873327">
      <w:bodyDiv w:val="1"/>
      <w:marLeft w:val="0"/>
      <w:marRight w:val="0"/>
      <w:marTop w:val="0"/>
      <w:marBottom w:val="0"/>
      <w:divBdr>
        <w:top w:val="none" w:sz="0" w:space="0" w:color="auto"/>
        <w:left w:val="none" w:sz="0" w:space="0" w:color="auto"/>
        <w:bottom w:val="none" w:sz="0" w:space="0" w:color="auto"/>
        <w:right w:val="none" w:sz="0" w:space="0" w:color="auto"/>
      </w:divBdr>
      <w:divsChild>
        <w:div w:id="1094128909">
          <w:marLeft w:val="0"/>
          <w:marRight w:val="0"/>
          <w:marTop w:val="0"/>
          <w:marBottom w:val="0"/>
          <w:divBdr>
            <w:top w:val="none" w:sz="0" w:space="0" w:color="auto"/>
            <w:left w:val="none" w:sz="0" w:space="0" w:color="auto"/>
            <w:bottom w:val="none" w:sz="0" w:space="0" w:color="auto"/>
            <w:right w:val="none" w:sz="0" w:space="0" w:color="auto"/>
          </w:divBdr>
        </w:div>
        <w:div w:id="783039861">
          <w:marLeft w:val="0"/>
          <w:marRight w:val="0"/>
          <w:marTop w:val="240"/>
          <w:marBottom w:val="120"/>
          <w:divBdr>
            <w:top w:val="none" w:sz="0" w:space="0" w:color="auto"/>
            <w:left w:val="none" w:sz="0" w:space="0" w:color="auto"/>
            <w:bottom w:val="none" w:sz="0" w:space="0" w:color="auto"/>
            <w:right w:val="none" w:sz="0" w:space="0" w:color="auto"/>
          </w:divBdr>
        </w:div>
      </w:divsChild>
    </w:div>
    <w:div w:id="1256286809">
      <w:bodyDiv w:val="1"/>
      <w:marLeft w:val="0"/>
      <w:marRight w:val="0"/>
      <w:marTop w:val="0"/>
      <w:marBottom w:val="0"/>
      <w:divBdr>
        <w:top w:val="none" w:sz="0" w:space="0" w:color="auto"/>
        <w:left w:val="none" w:sz="0" w:space="0" w:color="auto"/>
        <w:bottom w:val="none" w:sz="0" w:space="0" w:color="auto"/>
        <w:right w:val="none" w:sz="0" w:space="0" w:color="auto"/>
      </w:divBdr>
    </w:div>
    <w:div w:id="1382752038">
      <w:bodyDiv w:val="1"/>
      <w:marLeft w:val="0"/>
      <w:marRight w:val="0"/>
      <w:marTop w:val="0"/>
      <w:marBottom w:val="0"/>
      <w:divBdr>
        <w:top w:val="none" w:sz="0" w:space="0" w:color="auto"/>
        <w:left w:val="none" w:sz="0" w:space="0" w:color="auto"/>
        <w:bottom w:val="none" w:sz="0" w:space="0" w:color="auto"/>
        <w:right w:val="none" w:sz="0" w:space="0" w:color="auto"/>
      </w:divBdr>
    </w:div>
    <w:div w:id="1682779515">
      <w:bodyDiv w:val="1"/>
      <w:marLeft w:val="0"/>
      <w:marRight w:val="0"/>
      <w:marTop w:val="0"/>
      <w:marBottom w:val="0"/>
      <w:divBdr>
        <w:top w:val="none" w:sz="0" w:space="0" w:color="auto"/>
        <w:left w:val="none" w:sz="0" w:space="0" w:color="auto"/>
        <w:bottom w:val="none" w:sz="0" w:space="0" w:color="auto"/>
        <w:right w:val="none" w:sz="0" w:space="0" w:color="auto"/>
      </w:divBdr>
    </w:div>
    <w:div w:id="20810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mailto:ghodrati.masoud@gmai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hamid.karimi-rouzbahani@mq.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Ghodrati</dc:creator>
  <cp:keywords/>
  <dc:description/>
  <cp:lastModifiedBy>Hamid Karimi-Rouzbahani</cp:lastModifiedBy>
  <cp:revision>47</cp:revision>
  <cp:lastPrinted>2018-05-24T06:15:00Z</cp:lastPrinted>
  <dcterms:created xsi:type="dcterms:W3CDTF">2018-05-17T23:10:00Z</dcterms:created>
  <dcterms:modified xsi:type="dcterms:W3CDTF">2020-08-05T04:23:00Z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zotero-version="5.0.45"&gt;&lt;session id="00H5vjoW"/&gt;&lt;style id="http://www.zotero.org/styles/cell" hasBibliography="1" bibliographyStyleHasBeenSet="0"/&gt;&lt;prefs&gt;&lt;pref name="fieldType" value="Field"/&gt;&lt;pref name="automaticJournalAbbreviation</vt:lpwstr>
  </property>
  <property fmtid="{D5CDD505-2E9C-101B-9397-08002B2CF9AE}" pid="3" name="ZOTERO_PREF_2">
    <vt:lpwstr>s" value="true"/&gt;&lt;/prefs&gt;&lt;/data&gt;</vt:lpwstr>
  </property>
</Properties>
</file>